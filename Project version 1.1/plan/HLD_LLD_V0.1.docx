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8F006" w14:textId="36B06E2B" w:rsidR="009F0B60" w:rsidRDefault="009F0B60" w:rsidP="3BA54472">
      <w:pPr>
        <w:tabs>
          <w:tab w:val="left" w:pos="2268"/>
        </w:tabs>
        <w:jc w:val="both"/>
        <w:rPr>
          <w:rFonts w:ascii="Arial" w:hAnsi="Arial" w:cs="Arial"/>
          <w:b/>
          <w:bCs/>
        </w:rPr>
      </w:pPr>
    </w:p>
    <w:p w14:paraId="69A1B754" w14:textId="77777777" w:rsidR="00566298" w:rsidRPr="00DF1414" w:rsidRDefault="00566298" w:rsidP="00566298">
      <w:pPr>
        <w:framePr w:w="9360" w:h="144" w:hRule="exact" w:wrap="auto" w:vAnchor="text" w:hAnchor="margin"/>
        <w:shd w:val="solid" w:color="auto" w:fill="auto"/>
        <w:tabs>
          <w:tab w:val="left" w:pos="-720"/>
        </w:tabs>
        <w:rPr>
          <w:sz w:val="36"/>
          <w:lang w:val="fr-FR"/>
        </w:rPr>
      </w:pPr>
    </w:p>
    <w:p w14:paraId="7C02F445" w14:textId="77777777" w:rsidR="00566298" w:rsidRPr="00DF1414" w:rsidRDefault="00566298" w:rsidP="00566298">
      <w:pPr>
        <w:tabs>
          <w:tab w:val="left" w:pos="-720"/>
        </w:tabs>
        <w:spacing w:line="1" w:lineRule="exact"/>
        <w:rPr>
          <w:sz w:val="36"/>
          <w:lang w:val="fr-FR"/>
        </w:rPr>
      </w:pPr>
    </w:p>
    <w:p w14:paraId="1861E458" w14:textId="77777777" w:rsidR="00566298" w:rsidRPr="00DF1414" w:rsidRDefault="00566298" w:rsidP="00566298">
      <w:pPr>
        <w:tabs>
          <w:tab w:val="left" w:pos="-720"/>
        </w:tabs>
        <w:rPr>
          <w:sz w:val="36"/>
          <w:lang w:val="fr-FR"/>
        </w:rPr>
      </w:pPr>
    </w:p>
    <w:p w14:paraId="7E81BF62" w14:textId="1A46DE4F" w:rsidR="009F0B60" w:rsidRDefault="00566298" w:rsidP="3BA54472">
      <w:pPr>
        <w:pStyle w:val="Title"/>
        <w:jc w:val="right"/>
        <w:rPr>
          <w:noProof/>
          <w:sz w:val="32"/>
          <w:szCs w:val="32"/>
          <w:lang w:val="fr-FR"/>
        </w:rPr>
      </w:pPr>
      <w:r w:rsidRPr="3BA54472">
        <w:rPr>
          <w:rFonts w:cs="Arial"/>
        </w:rPr>
        <w:t xml:space="preserve">        </w:t>
      </w:r>
      <w:r w:rsidR="005D684C" w:rsidRPr="3BA54472">
        <w:rPr>
          <w:noProof/>
          <w:sz w:val="32"/>
          <w:szCs w:val="32"/>
          <w:lang w:val="fr-FR"/>
        </w:rPr>
        <w:t>High Level Design</w:t>
      </w:r>
      <w:r w:rsidR="00032C69" w:rsidRPr="3BA54472">
        <w:rPr>
          <w:noProof/>
          <w:sz w:val="32"/>
          <w:szCs w:val="32"/>
          <w:lang w:val="fr-FR"/>
        </w:rPr>
        <w:t xml:space="preserve"> &amp; Low Level Design</w:t>
      </w:r>
      <w:r w:rsidR="009F0B60" w:rsidRPr="3BA54472">
        <w:rPr>
          <w:noProof/>
          <w:sz w:val="32"/>
          <w:szCs w:val="32"/>
          <w:lang w:val="fr-FR"/>
        </w:rPr>
        <w:t xml:space="preserve"> </w:t>
      </w:r>
    </w:p>
    <w:p w14:paraId="52981460" w14:textId="77777777" w:rsidR="00566298" w:rsidRPr="00566298" w:rsidRDefault="00566298" w:rsidP="00566298">
      <w:pPr>
        <w:rPr>
          <w:lang w:val="fr-FR"/>
        </w:rPr>
      </w:pPr>
    </w:p>
    <w:p w14:paraId="2F5297CB" w14:textId="77777777" w:rsidR="009F0B60" w:rsidRDefault="009F0B60" w:rsidP="00566298">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14:paraId="0E961653" w14:textId="77777777" w:rsidR="009F0B60" w:rsidRDefault="009F0B60" w:rsidP="00566298">
      <w:pPr>
        <w:jc w:val="right"/>
        <w:rPr>
          <w:rFonts w:ascii="Arial" w:hAnsi="Arial" w:cs="Arial"/>
        </w:rPr>
        <w:sectPr w:rsidR="009F0B60">
          <w:headerReference w:type="even" r:id="rId11"/>
          <w:headerReference w:type="default" r:id="rId12"/>
          <w:footerReference w:type="even" r:id="rId13"/>
          <w:footerReference w:type="default" r:id="rId14"/>
          <w:headerReference w:type="first" r:id="rId15"/>
          <w:footerReference w:type="first" r:id="rId16"/>
          <w:pgSz w:w="12240" w:h="15840" w:code="1"/>
          <w:pgMar w:top="1339" w:right="2070" w:bottom="1267" w:left="1620" w:header="720" w:footer="634" w:gutter="0"/>
          <w:cols w:space="720"/>
          <w:noEndnote/>
        </w:sectPr>
      </w:pPr>
    </w:p>
    <w:p w14:paraId="2EE31DE2" w14:textId="77777777" w:rsidR="009F0B60" w:rsidRDefault="009F0B60">
      <w:pPr>
        <w:tabs>
          <w:tab w:val="left" w:pos="2268"/>
        </w:tabs>
        <w:ind w:left="2268" w:hanging="2268"/>
        <w:jc w:val="both"/>
        <w:rPr>
          <w:rFonts w:ascii="Arial" w:hAnsi="Arial" w:cs="Arial"/>
          <w:b/>
        </w:rPr>
      </w:pPr>
    </w:p>
    <w:p w14:paraId="59FE35A0" w14:textId="77777777" w:rsidR="00566298" w:rsidRDefault="00566298" w:rsidP="00566298">
      <w:pPr>
        <w:rPr>
          <w:b/>
          <w:bCs/>
          <w:sz w:val="24"/>
          <w:lang w:val="fr-FR"/>
        </w:rPr>
      </w:pPr>
      <w:bookmarkStart w:id="0" w:name="_Toc392578938"/>
      <w:bookmarkStart w:id="1" w:name="_Toc392648323"/>
      <w:bookmarkStart w:id="2" w:name="_Toc392652349"/>
      <w:bookmarkStart w:id="3" w:name="_Toc393179863"/>
      <w:r w:rsidRPr="00DF1414">
        <w:rPr>
          <w:b/>
          <w:bCs/>
          <w:sz w:val="24"/>
          <w:lang w:val="fr-FR"/>
        </w:rPr>
        <w:t>Document Control</w:t>
      </w:r>
      <w:r>
        <w:rPr>
          <w:b/>
          <w:bCs/>
          <w:sz w:val="24"/>
          <w:lang w:val="fr-FR"/>
        </w:rPr>
        <w:t> :</w:t>
      </w:r>
    </w:p>
    <w:p w14:paraId="085C22C1" w14:textId="77777777" w:rsidR="00566298" w:rsidRDefault="00566298" w:rsidP="00566298">
      <w:pPr>
        <w:ind w:firstLine="720"/>
        <w:rPr>
          <w:b/>
          <w:bCs/>
          <w:sz w:val="24"/>
          <w:lang w:val="fr-FR"/>
        </w:rPr>
      </w:pPr>
    </w:p>
    <w:p w14:paraId="51AE019B" w14:textId="77777777" w:rsidR="00566298" w:rsidRDefault="00566298" w:rsidP="00566298">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566298" w:rsidRPr="00E173E9" w14:paraId="2AC941BC" w14:textId="77777777" w:rsidTr="008945F1">
        <w:trPr>
          <w:trHeight w:val="420"/>
        </w:trPr>
        <w:tc>
          <w:tcPr>
            <w:tcW w:w="9860" w:type="dxa"/>
            <w:gridSpan w:val="9"/>
            <w:tcBorders>
              <w:top w:val="single" w:sz="8" w:space="0" w:color="auto"/>
              <w:left w:val="single" w:sz="8" w:space="0" w:color="auto"/>
              <w:bottom w:val="single" w:sz="8" w:space="0" w:color="auto"/>
              <w:right w:val="single" w:sz="8" w:space="0" w:color="000000"/>
            </w:tcBorders>
            <w:shd w:val="clear" w:color="auto" w:fill="E5DFEC"/>
            <w:hideMark/>
          </w:tcPr>
          <w:p w14:paraId="1B8079B1" w14:textId="77777777" w:rsidR="00566298" w:rsidRPr="00E173E9" w:rsidRDefault="00566298" w:rsidP="008945F1">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00566298" w:rsidRPr="00E173E9" w14:paraId="6072B853" w14:textId="77777777" w:rsidTr="008945F1">
        <w:trPr>
          <w:trHeight w:val="420"/>
        </w:trPr>
        <w:tc>
          <w:tcPr>
            <w:tcW w:w="2278" w:type="dxa"/>
            <w:tcBorders>
              <w:top w:val="nil"/>
              <w:left w:val="nil"/>
              <w:bottom w:val="nil"/>
              <w:right w:val="nil"/>
            </w:tcBorders>
            <w:shd w:val="clear" w:color="auto" w:fill="auto"/>
            <w:hideMark/>
          </w:tcPr>
          <w:p w14:paraId="05EB9940" w14:textId="77777777" w:rsidR="00566298" w:rsidRPr="00E173E9" w:rsidRDefault="00566298" w:rsidP="008945F1">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14:paraId="3A62D875" w14:textId="77777777" w:rsidR="00566298" w:rsidRPr="00E173E9" w:rsidRDefault="00566298" w:rsidP="008945F1">
            <w:pPr>
              <w:rPr>
                <w:rFonts w:cs="Arial"/>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14:paraId="7D16E0C9" w14:textId="77777777" w:rsidR="00566298" w:rsidRPr="00E173E9" w:rsidRDefault="00566298" w:rsidP="008945F1">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14:paraId="71BA6884" w14:textId="77777777" w:rsidR="00566298" w:rsidRPr="00E173E9" w:rsidRDefault="00566298" w:rsidP="008945F1">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14:paraId="17488691" w14:textId="77777777" w:rsidR="00566298" w:rsidRPr="00E173E9" w:rsidRDefault="00566298" w:rsidP="008945F1">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14:paraId="545F30D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62E1322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744D9C51" w14:textId="77777777" w:rsidR="00566298" w:rsidRPr="00E173E9" w:rsidRDefault="00566298" w:rsidP="008945F1">
            <w:pPr>
              <w:rPr>
                <w:rFonts w:ascii="Calibri" w:hAnsi="Calibri"/>
                <w:color w:val="000000"/>
                <w:sz w:val="22"/>
                <w:szCs w:val="22"/>
                <w:lang w:val="en-IN" w:eastAsia="en-IN"/>
              </w:rPr>
            </w:pPr>
          </w:p>
        </w:tc>
      </w:tr>
      <w:tr w:rsidR="00566298" w:rsidRPr="00E173E9" w14:paraId="042BAEF0" w14:textId="77777777" w:rsidTr="00FF2D35">
        <w:trPr>
          <w:trHeight w:val="902"/>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C162D62" w14:textId="77777777" w:rsidR="00566298" w:rsidRPr="00E173E9" w:rsidRDefault="00566298" w:rsidP="008945F1">
            <w:pPr>
              <w:jc w:val="center"/>
              <w:rPr>
                <w:rFonts w:cs="Arial"/>
                <w:b/>
                <w:bCs/>
                <w:lang w:val="en-IN" w:eastAsia="en-IN"/>
              </w:rPr>
            </w:pPr>
            <w:r w:rsidRPr="00E173E9">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9D7CB49" w14:textId="77777777" w:rsidR="00566298" w:rsidRPr="00E173E9" w:rsidRDefault="00566298" w:rsidP="008945F1">
            <w:pPr>
              <w:jc w:val="center"/>
              <w:rPr>
                <w:rFonts w:cs="Arial"/>
                <w:b/>
                <w:bCs/>
                <w:lang w:val="en-IN" w:eastAsia="en-IN"/>
              </w:rPr>
            </w:pPr>
            <w:r w:rsidRPr="00E173E9">
              <w:rPr>
                <w:rFonts w:cs="Arial"/>
                <w:b/>
                <w:bCs/>
                <w:lang w:val="en-IN" w:eastAsia="en-IN"/>
              </w:rPr>
              <w:t>Version</w:t>
            </w:r>
          </w:p>
        </w:tc>
        <w:tc>
          <w:tcPr>
            <w:tcW w:w="2410" w:type="dxa"/>
            <w:tcBorders>
              <w:top w:val="single" w:sz="8" w:space="0" w:color="auto"/>
              <w:left w:val="nil"/>
              <w:bottom w:val="single" w:sz="8" w:space="0" w:color="auto"/>
              <w:right w:val="single" w:sz="8" w:space="0" w:color="auto"/>
            </w:tcBorders>
            <w:shd w:val="clear" w:color="auto" w:fill="E5DFEC"/>
            <w:vAlign w:val="center"/>
            <w:hideMark/>
          </w:tcPr>
          <w:p w14:paraId="169EA2B0" w14:textId="77777777" w:rsidR="00566298" w:rsidRPr="00E173E9" w:rsidRDefault="00566298" w:rsidP="008945F1">
            <w:pPr>
              <w:jc w:val="center"/>
              <w:rPr>
                <w:rFonts w:cs="Arial"/>
                <w:b/>
                <w:bCs/>
                <w:lang w:val="en-IN" w:eastAsia="en-IN"/>
              </w:rPr>
            </w:pPr>
            <w:r w:rsidRPr="00E173E9">
              <w:rPr>
                <w:rFonts w:cs="Arial"/>
                <w:b/>
                <w:bCs/>
                <w:lang w:val="en-IN"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vAlign w:val="center"/>
            <w:hideMark/>
          </w:tcPr>
          <w:p w14:paraId="5ED3F461" w14:textId="77777777" w:rsidR="00566298" w:rsidRPr="00E173E9" w:rsidRDefault="00566298" w:rsidP="008945F1">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vAlign w:val="center"/>
            <w:hideMark/>
          </w:tcPr>
          <w:p w14:paraId="04532128" w14:textId="77777777" w:rsidR="00566298" w:rsidRPr="00E173E9" w:rsidRDefault="00566298" w:rsidP="008945F1">
            <w:pPr>
              <w:jc w:val="center"/>
              <w:rPr>
                <w:rFonts w:cs="Arial"/>
                <w:b/>
                <w:bCs/>
                <w:lang w:val="en-IN" w:eastAsia="en-IN"/>
              </w:rPr>
            </w:pPr>
            <w:r w:rsidRPr="00E173E9">
              <w:rPr>
                <w:rFonts w:cs="Arial"/>
                <w:b/>
                <w:bCs/>
                <w:lang w:val="en-IN" w:eastAsia="en-IN"/>
              </w:rPr>
              <w:t>Approver Signature</w:t>
            </w:r>
          </w:p>
        </w:tc>
      </w:tr>
      <w:tr w:rsidR="00566298" w:rsidRPr="00E173E9" w14:paraId="1B3DFF4A" w14:textId="77777777" w:rsidTr="008945F1">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1AE2D188" w14:textId="3557D3D3" w:rsidR="00566298" w:rsidRPr="00E173E9" w:rsidRDefault="00566298" w:rsidP="008945F1">
            <w:pPr>
              <w:rPr>
                <w:rFonts w:cs="Arial"/>
                <w:lang w:val="en-IN" w:eastAsia="en-IN"/>
              </w:rPr>
            </w:pPr>
            <w:r w:rsidRPr="00E173E9">
              <w:rPr>
                <w:rFonts w:cs="Arial"/>
                <w:lang w:val="en-IN" w:eastAsia="en-IN"/>
              </w:rPr>
              <w:t> </w:t>
            </w:r>
            <w:r w:rsidR="00FD298B">
              <w:rPr>
                <w:rFonts w:cs="Arial"/>
                <w:lang w:val="en-IN" w:eastAsia="en-IN"/>
              </w:rPr>
              <w:t>02-11-2022</w:t>
            </w:r>
          </w:p>
        </w:tc>
        <w:tc>
          <w:tcPr>
            <w:tcW w:w="1701" w:type="dxa"/>
            <w:tcBorders>
              <w:top w:val="nil"/>
              <w:left w:val="nil"/>
              <w:bottom w:val="single" w:sz="8" w:space="0" w:color="auto"/>
              <w:right w:val="single" w:sz="8" w:space="0" w:color="auto"/>
            </w:tcBorders>
            <w:shd w:val="clear" w:color="auto" w:fill="auto"/>
            <w:hideMark/>
          </w:tcPr>
          <w:p w14:paraId="0A8D058F" w14:textId="50034134" w:rsidR="00566298" w:rsidRPr="00E173E9" w:rsidRDefault="00566298" w:rsidP="008945F1">
            <w:pPr>
              <w:rPr>
                <w:rFonts w:cs="Arial"/>
                <w:lang w:val="en-IN" w:eastAsia="en-IN"/>
              </w:rPr>
            </w:pPr>
            <w:r w:rsidRPr="00E173E9">
              <w:rPr>
                <w:rFonts w:cs="Arial"/>
                <w:lang w:val="en-IN" w:eastAsia="en-IN"/>
              </w:rPr>
              <w:t> </w:t>
            </w:r>
            <w:r w:rsidR="00FD298B">
              <w:rPr>
                <w:rFonts w:cs="Arial"/>
                <w:lang w:val="en-IN" w:eastAsia="en-IN"/>
              </w:rPr>
              <w:t>0.1</w:t>
            </w:r>
          </w:p>
        </w:tc>
        <w:tc>
          <w:tcPr>
            <w:tcW w:w="2410" w:type="dxa"/>
            <w:tcBorders>
              <w:top w:val="single" w:sz="8" w:space="0" w:color="auto"/>
              <w:left w:val="nil"/>
              <w:bottom w:val="single" w:sz="8" w:space="0" w:color="auto"/>
              <w:right w:val="single" w:sz="8" w:space="0" w:color="auto"/>
            </w:tcBorders>
            <w:shd w:val="clear" w:color="auto" w:fill="auto"/>
            <w:hideMark/>
          </w:tcPr>
          <w:p w14:paraId="5F1AE66F" w14:textId="6C567C50" w:rsidR="00566298" w:rsidRPr="00E173E9" w:rsidRDefault="00566298" w:rsidP="008945F1">
            <w:pPr>
              <w:rPr>
                <w:rFonts w:cs="Arial"/>
                <w:lang w:val="en-IN" w:eastAsia="en-IN"/>
              </w:rPr>
            </w:pPr>
            <w:r w:rsidRPr="00E173E9">
              <w:rPr>
                <w:rFonts w:cs="Arial"/>
                <w:lang w:val="en-IN" w:eastAsia="en-IN"/>
              </w:rPr>
              <w:t> </w:t>
            </w:r>
            <w:r w:rsidR="00FF2D35">
              <w:rPr>
                <w:rFonts w:cs="Arial"/>
                <w:lang w:val="en-IN" w:eastAsia="en-IN"/>
              </w:rPr>
              <w:t>Group 4</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260725F7" w14:textId="7A1A3BFF" w:rsidR="00566298" w:rsidRPr="00E173E9" w:rsidRDefault="00566298" w:rsidP="008945F1">
            <w:pPr>
              <w:rPr>
                <w:rFonts w:cs="Arial"/>
                <w:lang w:val="en-IN" w:eastAsia="en-IN"/>
              </w:rPr>
            </w:pPr>
            <w:r w:rsidRPr="00E173E9">
              <w:rPr>
                <w:rFonts w:cs="Arial"/>
                <w:lang w:val="en-IN" w:eastAsia="en-IN"/>
              </w:rPr>
              <w:t> </w:t>
            </w:r>
            <w:r w:rsidR="00FD298B">
              <w:rPr>
                <w:rFonts w:cs="Arial"/>
                <w:lang w:val="en-IN" w:eastAsia="en-IN"/>
              </w:rPr>
              <w:t xml:space="preserve">SRS briefing </w:t>
            </w:r>
            <w:r w:rsidR="00FF2D35">
              <w:rPr>
                <w:rFonts w:cs="Arial"/>
                <w:lang w:val="en-IN" w:eastAsia="en-IN"/>
              </w:rPr>
              <w:t>&amp; implementation</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7B482EF2" w14:textId="7CA5EA98" w:rsidR="00566298" w:rsidRPr="00E173E9" w:rsidRDefault="00566298" w:rsidP="008945F1">
            <w:pPr>
              <w:rPr>
                <w:rFonts w:cs="Arial"/>
                <w:lang w:val="en-IN" w:eastAsia="en-IN"/>
              </w:rPr>
            </w:pPr>
            <w:r w:rsidRPr="00E173E9">
              <w:rPr>
                <w:rFonts w:cs="Arial"/>
                <w:lang w:val="en-IN" w:eastAsia="en-IN"/>
              </w:rPr>
              <w:t> </w:t>
            </w:r>
            <w:r w:rsidR="00FF2D35">
              <w:rPr>
                <w:rFonts w:cs="Arial"/>
                <w:lang w:val="en-IN" w:eastAsia="en-IN"/>
              </w:rPr>
              <w:t>Shailaja    Patil</w:t>
            </w:r>
          </w:p>
        </w:tc>
      </w:tr>
      <w:tr w:rsidR="00566298" w:rsidRPr="00E173E9" w14:paraId="36469FD5" w14:textId="77777777" w:rsidTr="008945F1">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347779A6"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66829EE2"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000000"/>
            </w:tcBorders>
            <w:shd w:val="clear" w:color="auto" w:fill="auto"/>
            <w:hideMark/>
          </w:tcPr>
          <w:p w14:paraId="3C162C2D" w14:textId="77777777" w:rsidR="00566298" w:rsidRPr="00E173E9" w:rsidRDefault="00566298" w:rsidP="008945F1">
            <w:pPr>
              <w:jc w:val="cente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9A99FA7"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B5E9353"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2E6425D9" w14:textId="77777777" w:rsidTr="008945F1">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4E6E8F8F"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02865159"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75EB6220" w14:textId="77777777" w:rsidR="00566298" w:rsidRPr="00E173E9" w:rsidRDefault="00566298" w:rsidP="008945F1">
            <w:pP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62205891"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0DF295A9" w14:textId="77777777" w:rsidR="00566298" w:rsidRPr="00E173E9" w:rsidRDefault="00566298" w:rsidP="008945F1">
            <w:pPr>
              <w:rPr>
                <w:rFonts w:cs="Arial"/>
                <w:lang w:val="en-IN" w:eastAsia="en-IN"/>
              </w:rPr>
            </w:pPr>
            <w:r w:rsidRPr="00E173E9">
              <w:rPr>
                <w:rFonts w:cs="Arial"/>
                <w:lang w:val="en-IN" w:eastAsia="en-IN"/>
              </w:rPr>
              <w:t> </w:t>
            </w:r>
          </w:p>
        </w:tc>
      </w:tr>
    </w:tbl>
    <w:p w14:paraId="7508C57A" w14:textId="6DC2D05F" w:rsidR="00873023" w:rsidRPr="00566298" w:rsidRDefault="00566298" w:rsidP="4BCF7AB9">
      <w:pPr>
        <w:rPr>
          <w:b/>
          <w:bCs/>
          <w:sz w:val="28"/>
          <w:szCs w:val="28"/>
        </w:rPr>
      </w:pPr>
      <w:bookmarkStart w:id="4" w:name="_Toc526592181"/>
      <w:bookmarkEnd w:id="0"/>
      <w:bookmarkEnd w:id="1"/>
      <w:bookmarkEnd w:id="2"/>
      <w:bookmarkEnd w:id="3"/>
      <w:r w:rsidRPr="4BCF7AB9">
        <w:rPr>
          <w:b/>
          <w:bCs/>
          <w:sz w:val="28"/>
          <w:szCs w:val="28"/>
        </w:rPr>
        <w:br w:type="page"/>
      </w:r>
      <w:bookmarkEnd w:id="4"/>
      <w:r w:rsidR="005D2662">
        <w:fldChar w:fldCharType="begin"/>
      </w:r>
      <w:r>
        <w:instrText xml:space="preserve"> TOC \o "1-5" \h \z \u </w:instrText>
      </w:r>
      <w:r w:rsidR="005D2662">
        <w:fldChar w:fldCharType="separate"/>
      </w:r>
    </w:p>
    <w:p w14:paraId="6C8CDDCB" w14:textId="77777777" w:rsidR="00873023" w:rsidRDefault="00000000">
      <w:pPr>
        <w:pStyle w:val="TOC1"/>
        <w:tabs>
          <w:tab w:val="right" w:leader="dot" w:pos="8630"/>
        </w:tabs>
        <w:rPr>
          <w:rFonts w:cs="Times New Roman"/>
          <w:b w:val="0"/>
          <w:bCs w:val="0"/>
          <w:caps w:val="0"/>
          <w:noProof/>
          <w:sz w:val="22"/>
          <w:szCs w:val="22"/>
        </w:rPr>
      </w:pPr>
      <w:hyperlink w:anchor="_Toc368912248" w:history="1">
        <w:r w:rsidR="00873023" w:rsidRPr="004F422A">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593FA" w14:textId="77777777" w:rsidR="00873023" w:rsidRDefault="00000000">
      <w:pPr>
        <w:pStyle w:val="TOC2"/>
        <w:tabs>
          <w:tab w:val="right" w:leader="dot" w:pos="8630"/>
        </w:tabs>
        <w:rPr>
          <w:rFonts w:cs="Times New Roman"/>
          <w:smallCaps w:val="0"/>
          <w:noProof/>
          <w:sz w:val="22"/>
          <w:szCs w:val="22"/>
        </w:rPr>
      </w:pPr>
      <w:hyperlink w:anchor="_Toc368912249" w:history="1">
        <w:r w:rsidR="00873023" w:rsidRPr="004F422A">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AAD8EE" w14:textId="77777777" w:rsidR="00873023" w:rsidRDefault="00000000">
      <w:pPr>
        <w:pStyle w:val="TOC2"/>
        <w:tabs>
          <w:tab w:val="right" w:leader="dot" w:pos="8630"/>
        </w:tabs>
        <w:rPr>
          <w:rFonts w:cs="Times New Roman"/>
          <w:smallCaps w:val="0"/>
          <w:noProof/>
          <w:sz w:val="22"/>
          <w:szCs w:val="22"/>
        </w:rPr>
      </w:pPr>
      <w:hyperlink w:anchor="_Toc368912250" w:history="1">
        <w:r w:rsidR="00873023" w:rsidRPr="004F422A">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50E6B8" w14:textId="77777777" w:rsidR="00873023" w:rsidRDefault="00000000">
      <w:pPr>
        <w:pStyle w:val="TOC2"/>
        <w:tabs>
          <w:tab w:val="right" w:leader="dot" w:pos="8630"/>
        </w:tabs>
        <w:rPr>
          <w:rFonts w:cs="Times New Roman"/>
          <w:smallCaps w:val="0"/>
          <w:noProof/>
          <w:sz w:val="22"/>
          <w:szCs w:val="22"/>
        </w:rPr>
      </w:pPr>
      <w:hyperlink w:anchor="_Toc368912251" w:history="1">
        <w:r w:rsidR="00873023" w:rsidRPr="004F422A">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6B00CE4" w14:textId="77777777" w:rsidR="00873023" w:rsidRDefault="00000000">
      <w:pPr>
        <w:pStyle w:val="TOC2"/>
        <w:tabs>
          <w:tab w:val="right" w:leader="dot" w:pos="8630"/>
        </w:tabs>
        <w:rPr>
          <w:rFonts w:cs="Times New Roman"/>
          <w:smallCaps w:val="0"/>
          <w:noProof/>
          <w:sz w:val="22"/>
          <w:szCs w:val="22"/>
        </w:rPr>
      </w:pPr>
      <w:hyperlink w:anchor="_Toc368912252" w:history="1">
        <w:r w:rsidR="00873023" w:rsidRPr="004F422A">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EB5DD2" w14:textId="77777777" w:rsidR="00873023" w:rsidRDefault="00000000">
      <w:pPr>
        <w:pStyle w:val="TOC2"/>
        <w:tabs>
          <w:tab w:val="right" w:leader="dot" w:pos="8630"/>
        </w:tabs>
        <w:rPr>
          <w:rFonts w:cs="Times New Roman"/>
          <w:smallCaps w:val="0"/>
          <w:noProof/>
          <w:sz w:val="22"/>
          <w:szCs w:val="22"/>
        </w:rPr>
      </w:pPr>
      <w:hyperlink w:anchor="_Toc368912253" w:history="1">
        <w:r w:rsidR="00873023" w:rsidRPr="004F422A">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27B16B4" w14:textId="77777777" w:rsidR="00873023" w:rsidRDefault="00000000">
      <w:pPr>
        <w:pStyle w:val="TOC3"/>
        <w:tabs>
          <w:tab w:val="right" w:leader="dot" w:pos="8630"/>
        </w:tabs>
        <w:rPr>
          <w:rFonts w:cs="Times New Roman"/>
          <w:i w:val="0"/>
          <w:iCs w:val="0"/>
          <w:noProof/>
          <w:sz w:val="22"/>
          <w:szCs w:val="22"/>
        </w:rPr>
      </w:pPr>
      <w:hyperlink w:anchor="_Toc368912254" w:history="1">
        <w:r w:rsidR="00873023" w:rsidRPr="004F422A">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722FA4A" w14:textId="77777777" w:rsidR="00873023" w:rsidRDefault="00000000">
      <w:pPr>
        <w:pStyle w:val="TOC3"/>
        <w:tabs>
          <w:tab w:val="right" w:leader="dot" w:pos="8630"/>
        </w:tabs>
        <w:rPr>
          <w:rFonts w:cs="Times New Roman"/>
          <w:i w:val="0"/>
          <w:iCs w:val="0"/>
          <w:noProof/>
          <w:sz w:val="22"/>
          <w:szCs w:val="22"/>
        </w:rPr>
      </w:pPr>
      <w:hyperlink w:anchor="_Toc368912255" w:history="1">
        <w:r w:rsidR="00873023" w:rsidRPr="004F422A">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3E8CF50" w14:textId="77777777" w:rsidR="00873023" w:rsidRDefault="00000000">
      <w:pPr>
        <w:pStyle w:val="TOC2"/>
        <w:tabs>
          <w:tab w:val="right" w:leader="dot" w:pos="8630"/>
        </w:tabs>
        <w:rPr>
          <w:rFonts w:cs="Times New Roman"/>
          <w:smallCaps w:val="0"/>
          <w:noProof/>
          <w:sz w:val="22"/>
          <w:szCs w:val="22"/>
        </w:rPr>
      </w:pPr>
      <w:hyperlink w:anchor="_Toc368912256" w:history="1">
        <w:r w:rsidR="00873023" w:rsidRPr="004F422A">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65EF3A" w14:textId="77777777" w:rsidR="00873023" w:rsidRDefault="00000000">
      <w:pPr>
        <w:pStyle w:val="TOC2"/>
        <w:tabs>
          <w:tab w:val="right" w:leader="dot" w:pos="8630"/>
        </w:tabs>
        <w:rPr>
          <w:rFonts w:cs="Times New Roman"/>
          <w:smallCaps w:val="0"/>
          <w:noProof/>
          <w:sz w:val="22"/>
          <w:szCs w:val="22"/>
        </w:rPr>
      </w:pPr>
      <w:hyperlink w:anchor="_Toc368912257" w:history="1">
        <w:r w:rsidR="00873023" w:rsidRPr="004F422A">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29762A2" w14:textId="77777777" w:rsidR="00873023" w:rsidRDefault="00000000">
      <w:pPr>
        <w:pStyle w:val="TOC2"/>
        <w:tabs>
          <w:tab w:val="right" w:leader="dot" w:pos="8630"/>
        </w:tabs>
        <w:rPr>
          <w:rFonts w:cs="Times New Roman"/>
          <w:smallCaps w:val="0"/>
          <w:noProof/>
          <w:sz w:val="22"/>
          <w:szCs w:val="22"/>
        </w:rPr>
      </w:pPr>
      <w:hyperlink w:anchor="_Toc368912258" w:history="1">
        <w:r w:rsidR="00873023" w:rsidRPr="004F422A">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4AF9D2B" w14:textId="77777777" w:rsidR="00873023" w:rsidRDefault="00000000">
      <w:pPr>
        <w:pStyle w:val="TOC1"/>
        <w:tabs>
          <w:tab w:val="right" w:leader="dot" w:pos="8630"/>
        </w:tabs>
        <w:rPr>
          <w:rFonts w:cs="Times New Roman"/>
          <w:b w:val="0"/>
          <w:bCs w:val="0"/>
          <w:caps w:val="0"/>
          <w:noProof/>
          <w:sz w:val="22"/>
          <w:szCs w:val="22"/>
        </w:rPr>
      </w:pPr>
      <w:hyperlink w:anchor="_Toc368912259" w:history="1">
        <w:r w:rsidR="00873023" w:rsidRPr="004F422A">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2D5CED" w14:textId="77777777" w:rsidR="00873023" w:rsidRDefault="00000000">
      <w:pPr>
        <w:pStyle w:val="TOC2"/>
        <w:tabs>
          <w:tab w:val="right" w:leader="dot" w:pos="8630"/>
        </w:tabs>
        <w:rPr>
          <w:rFonts w:cs="Times New Roman"/>
          <w:smallCaps w:val="0"/>
          <w:noProof/>
          <w:sz w:val="22"/>
          <w:szCs w:val="22"/>
        </w:rPr>
      </w:pPr>
      <w:hyperlink w:anchor="_Toc368912260" w:history="1">
        <w:r w:rsidR="00873023" w:rsidRPr="004F422A">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752D5EE" w14:textId="77777777" w:rsidR="00873023" w:rsidRDefault="00000000">
      <w:pPr>
        <w:pStyle w:val="TOC3"/>
        <w:tabs>
          <w:tab w:val="right" w:leader="dot" w:pos="8630"/>
        </w:tabs>
        <w:rPr>
          <w:rFonts w:cs="Times New Roman"/>
          <w:i w:val="0"/>
          <w:iCs w:val="0"/>
          <w:noProof/>
          <w:sz w:val="22"/>
          <w:szCs w:val="22"/>
        </w:rPr>
      </w:pPr>
      <w:hyperlink w:anchor="_Toc368912261" w:history="1">
        <w:r w:rsidR="00873023" w:rsidRPr="004F422A">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FE5B93E" w14:textId="77777777" w:rsidR="00873023" w:rsidRDefault="00000000">
      <w:pPr>
        <w:pStyle w:val="TOC2"/>
        <w:tabs>
          <w:tab w:val="right" w:leader="dot" w:pos="8630"/>
        </w:tabs>
        <w:rPr>
          <w:rFonts w:cs="Times New Roman"/>
          <w:smallCaps w:val="0"/>
          <w:noProof/>
          <w:sz w:val="22"/>
          <w:szCs w:val="22"/>
        </w:rPr>
      </w:pPr>
      <w:hyperlink w:anchor="_Toc368912262" w:history="1">
        <w:r w:rsidR="00873023" w:rsidRPr="004F422A">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B0058B1" w14:textId="77777777" w:rsidR="00873023" w:rsidRDefault="00000000">
      <w:pPr>
        <w:pStyle w:val="TOC3"/>
        <w:tabs>
          <w:tab w:val="right" w:leader="dot" w:pos="8630"/>
        </w:tabs>
        <w:rPr>
          <w:rFonts w:cs="Times New Roman"/>
          <w:i w:val="0"/>
          <w:iCs w:val="0"/>
          <w:noProof/>
          <w:sz w:val="22"/>
          <w:szCs w:val="22"/>
        </w:rPr>
      </w:pPr>
      <w:hyperlink w:anchor="_Toc368912263" w:history="1">
        <w:r w:rsidR="00873023" w:rsidRPr="004F422A">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57379F" w14:textId="77777777" w:rsidR="00873023" w:rsidRDefault="00000000">
      <w:pPr>
        <w:pStyle w:val="TOC3"/>
        <w:tabs>
          <w:tab w:val="right" w:leader="dot" w:pos="8630"/>
        </w:tabs>
        <w:rPr>
          <w:rFonts w:cs="Times New Roman"/>
          <w:i w:val="0"/>
          <w:iCs w:val="0"/>
          <w:noProof/>
          <w:sz w:val="22"/>
          <w:szCs w:val="22"/>
        </w:rPr>
      </w:pPr>
      <w:hyperlink w:anchor="_Toc368912264" w:history="1">
        <w:r w:rsidR="00873023" w:rsidRPr="004F422A">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7FDA6E0" w14:textId="77777777" w:rsidR="00873023" w:rsidRDefault="00000000">
      <w:pPr>
        <w:pStyle w:val="TOC3"/>
        <w:tabs>
          <w:tab w:val="right" w:leader="dot" w:pos="8630"/>
        </w:tabs>
        <w:rPr>
          <w:rFonts w:cs="Times New Roman"/>
          <w:i w:val="0"/>
          <w:iCs w:val="0"/>
          <w:noProof/>
          <w:sz w:val="22"/>
          <w:szCs w:val="22"/>
        </w:rPr>
      </w:pPr>
      <w:hyperlink w:anchor="_Toc368912265" w:history="1">
        <w:r w:rsidR="00873023" w:rsidRPr="004F422A">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8F7D098" w14:textId="77777777" w:rsidR="00873023" w:rsidRDefault="00000000">
      <w:pPr>
        <w:pStyle w:val="TOC3"/>
        <w:tabs>
          <w:tab w:val="right" w:leader="dot" w:pos="8630"/>
        </w:tabs>
        <w:rPr>
          <w:rFonts w:cs="Times New Roman"/>
          <w:i w:val="0"/>
          <w:iCs w:val="0"/>
          <w:noProof/>
          <w:sz w:val="22"/>
          <w:szCs w:val="22"/>
        </w:rPr>
      </w:pPr>
      <w:hyperlink w:anchor="_Toc368912266" w:history="1">
        <w:r w:rsidR="00873023" w:rsidRPr="004F422A">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60A1C4E" w14:textId="77777777" w:rsidR="00873023" w:rsidRDefault="00000000">
      <w:pPr>
        <w:pStyle w:val="TOC3"/>
        <w:tabs>
          <w:tab w:val="right" w:leader="dot" w:pos="8630"/>
        </w:tabs>
        <w:rPr>
          <w:rFonts w:cs="Times New Roman"/>
          <w:i w:val="0"/>
          <w:iCs w:val="0"/>
          <w:noProof/>
          <w:sz w:val="22"/>
          <w:szCs w:val="22"/>
        </w:rPr>
      </w:pPr>
      <w:hyperlink w:anchor="_Toc368912267" w:history="1">
        <w:r w:rsidR="00873023" w:rsidRPr="004F422A">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ECA1F2" w14:textId="77777777" w:rsidR="00873023" w:rsidRDefault="00000000">
      <w:pPr>
        <w:pStyle w:val="TOC3"/>
        <w:tabs>
          <w:tab w:val="right" w:leader="dot" w:pos="8630"/>
        </w:tabs>
        <w:rPr>
          <w:rFonts w:cs="Times New Roman"/>
          <w:i w:val="0"/>
          <w:iCs w:val="0"/>
          <w:noProof/>
          <w:sz w:val="22"/>
          <w:szCs w:val="22"/>
        </w:rPr>
      </w:pPr>
      <w:hyperlink w:anchor="_Toc368912268" w:history="1">
        <w:r w:rsidR="00873023" w:rsidRPr="004F422A">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D0D90F0" w14:textId="77777777" w:rsidR="00873023" w:rsidRDefault="00000000">
      <w:pPr>
        <w:pStyle w:val="TOC3"/>
        <w:tabs>
          <w:tab w:val="right" w:leader="dot" w:pos="8630"/>
        </w:tabs>
        <w:rPr>
          <w:rFonts w:cs="Times New Roman"/>
          <w:i w:val="0"/>
          <w:iCs w:val="0"/>
          <w:noProof/>
          <w:sz w:val="22"/>
          <w:szCs w:val="22"/>
        </w:rPr>
      </w:pPr>
      <w:hyperlink w:anchor="_Toc368912269" w:history="1">
        <w:r w:rsidR="00873023" w:rsidRPr="004F422A">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7E20BA" w14:textId="77777777" w:rsidR="00873023" w:rsidRDefault="00000000">
      <w:pPr>
        <w:pStyle w:val="TOC3"/>
        <w:tabs>
          <w:tab w:val="right" w:leader="dot" w:pos="8630"/>
        </w:tabs>
        <w:rPr>
          <w:rFonts w:cs="Times New Roman"/>
          <w:i w:val="0"/>
          <w:iCs w:val="0"/>
          <w:noProof/>
          <w:sz w:val="22"/>
          <w:szCs w:val="22"/>
        </w:rPr>
      </w:pPr>
      <w:hyperlink w:anchor="_Toc368912270" w:history="1">
        <w:r w:rsidR="00873023" w:rsidRPr="004F422A">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DBA5BBC" w14:textId="77777777" w:rsidR="00873023" w:rsidRDefault="00000000">
      <w:pPr>
        <w:pStyle w:val="TOC3"/>
        <w:tabs>
          <w:tab w:val="right" w:leader="dot" w:pos="8630"/>
        </w:tabs>
        <w:rPr>
          <w:rFonts w:cs="Times New Roman"/>
          <w:i w:val="0"/>
          <w:iCs w:val="0"/>
          <w:noProof/>
          <w:sz w:val="22"/>
          <w:szCs w:val="22"/>
        </w:rPr>
      </w:pPr>
      <w:hyperlink w:anchor="_Toc368912271" w:history="1">
        <w:r w:rsidR="00873023" w:rsidRPr="004F422A">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5DFECF" w14:textId="77777777" w:rsidR="00873023" w:rsidRDefault="00000000">
      <w:pPr>
        <w:pStyle w:val="TOC3"/>
        <w:tabs>
          <w:tab w:val="right" w:leader="dot" w:pos="8630"/>
        </w:tabs>
        <w:rPr>
          <w:rFonts w:cs="Times New Roman"/>
          <w:i w:val="0"/>
          <w:iCs w:val="0"/>
          <w:noProof/>
          <w:sz w:val="22"/>
          <w:szCs w:val="22"/>
        </w:rPr>
      </w:pPr>
      <w:hyperlink w:anchor="_Toc368912272" w:history="1">
        <w:r w:rsidR="00873023" w:rsidRPr="004F422A">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E0517ED" w14:textId="77777777" w:rsidR="00873023" w:rsidRDefault="00000000">
      <w:pPr>
        <w:pStyle w:val="TOC3"/>
        <w:tabs>
          <w:tab w:val="right" w:leader="dot" w:pos="8630"/>
        </w:tabs>
        <w:rPr>
          <w:rFonts w:cs="Times New Roman"/>
          <w:i w:val="0"/>
          <w:iCs w:val="0"/>
          <w:noProof/>
          <w:sz w:val="22"/>
          <w:szCs w:val="22"/>
        </w:rPr>
      </w:pPr>
      <w:hyperlink w:anchor="_Toc368912273" w:history="1">
        <w:r w:rsidR="00873023" w:rsidRPr="004F422A">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473B8F1" w14:textId="77777777" w:rsidR="00873023" w:rsidRDefault="00000000">
      <w:pPr>
        <w:pStyle w:val="TOC1"/>
        <w:tabs>
          <w:tab w:val="right" w:leader="dot" w:pos="8630"/>
        </w:tabs>
        <w:rPr>
          <w:rFonts w:cs="Times New Roman"/>
          <w:b w:val="0"/>
          <w:bCs w:val="0"/>
          <w:caps w:val="0"/>
          <w:noProof/>
          <w:sz w:val="22"/>
          <w:szCs w:val="22"/>
        </w:rPr>
      </w:pPr>
      <w:hyperlink w:anchor="_Toc368912274" w:history="1">
        <w:r w:rsidR="00873023" w:rsidRPr="004F422A">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68AA0DB" w14:textId="77777777" w:rsidR="00873023" w:rsidRDefault="00000000">
      <w:pPr>
        <w:pStyle w:val="TOC2"/>
        <w:tabs>
          <w:tab w:val="right" w:leader="dot" w:pos="8630"/>
        </w:tabs>
        <w:rPr>
          <w:rFonts w:cs="Times New Roman"/>
          <w:smallCaps w:val="0"/>
          <w:noProof/>
          <w:sz w:val="22"/>
          <w:szCs w:val="22"/>
        </w:rPr>
      </w:pPr>
      <w:hyperlink w:anchor="_Toc368912275" w:history="1">
        <w:r w:rsidR="00873023" w:rsidRPr="004F422A">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F49F14F" w14:textId="77777777" w:rsidR="00873023" w:rsidRDefault="00000000">
      <w:pPr>
        <w:pStyle w:val="TOC2"/>
        <w:tabs>
          <w:tab w:val="right" w:leader="dot" w:pos="8630"/>
        </w:tabs>
        <w:rPr>
          <w:rFonts w:cs="Times New Roman"/>
          <w:smallCaps w:val="0"/>
          <w:noProof/>
          <w:sz w:val="22"/>
          <w:szCs w:val="22"/>
        </w:rPr>
      </w:pPr>
      <w:hyperlink w:anchor="_Toc368912276" w:history="1">
        <w:r w:rsidR="00873023" w:rsidRPr="004F422A">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2BB584B" w14:textId="77777777" w:rsidR="00873023" w:rsidRDefault="00000000">
      <w:pPr>
        <w:pStyle w:val="TOC2"/>
        <w:tabs>
          <w:tab w:val="right" w:leader="dot" w:pos="8630"/>
        </w:tabs>
        <w:rPr>
          <w:rFonts w:cs="Times New Roman"/>
          <w:smallCaps w:val="0"/>
          <w:noProof/>
          <w:sz w:val="22"/>
          <w:szCs w:val="22"/>
        </w:rPr>
      </w:pPr>
      <w:hyperlink w:anchor="_Toc368912277" w:history="1">
        <w:r w:rsidR="00873023" w:rsidRPr="004F422A">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36DAA2" w14:textId="77777777" w:rsidR="00873023" w:rsidRDefault="00000000">
      <w:pPr>
        <w:pStyle w:val="TOC2"/>
        <w:tabs>
          <w:tab w:val="right" w:leader="dot" w:pos="8630"/>
        </w:tabs>
        <w:rPr>
          <w:rFonts w:cs="Times New Roman"/>
          <w:smallCaps w:val="0"/>
          <w:noProof/>
          <w:sz w:val="22"/>
          <w:szCs w:val="22"/>
        </w:rPr>
      </w:pPr>
      <w:hyperlink w:anchor="_Toc368912278" w:history="1">
        <w:r w:rsidR="00873023" w:rsidRPr="004F422A">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6E6B32" w14:textId="77777777" w:rsidR="00873023" w:rsidRDefault="00000000">
      <w:pPr>
        <w:pStyle w:val="TOC3"/>
        <w:tabs>
          <w:tab w:val="right" w:leader="dot" w:pos="8630"/>
        </w:tabs>
        <w:rPr>
          <w:rFonts w:cs="Times New Roman"/>
          <w:i w:val="0"/>
          <w:iCs w:val="0"/>
          <w:noProof/>
          <w:sz w:val="22"/>
          <w:szCs w:val="22"/>
        </w:rPr>
      </w:pPr>
      <w:hyperlink w:anchor="_Toc368912279" w:history="1">
        <w:r w:rsidR="00873023" w:rsidRPr="004F422A">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132EAF" w14:textId="77777777" w:rsidR="00873023" w:rsidRDefault="00000000">
      <w:pPr>
        <w:pStyle w:val="TOC3"/>
        <w:tabs>
          <w:tab w:val="right" w:leader="dot" w:pos="8630"/>
        </w:tabs>
        <w:rPr>
          <w:rFonts w:cs="Times New Roman"/>
          <w:i w:val="0"/>
          <w:iCs w:val="0"/>
          <w:noProof/>
          <w:sz w:val="22"/>
          <w:szCs w:val="22"/>
        </w:rPr>
      </w:pPr>
      <w:hyperlink w:anchor="_Toc368912280" w:history="1">
        <w:r w:rsidR="00873023" w:rsidRPr="004F422A">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8F2E164" w14:textId="77777777" w:rsidR="00873023" w:rsidRDefault="00000000">
      <w:pPr>
        <w:pStyle w:val="TOC1"/>
        <w:tabs>
          <w:tab w:val="right" w:leader="dot" w:pos="8630"/>
        </w:tabs>
        <w:rPr>
          <w:rFonts w:cs="Times New Roman"/>
          <w:b w:val="0"/>
          <w:bCs w:val="0"/>
          <w:caps w:val="0"/>
          <w:noProof/>
          <w:sz w:val="22"/>
          <w:szCs w:val="22"/>
        </w:rPr>
      </w:pPr>
      <w:hyperlink w:anchor="_Toc368912281" w:history="1">
        <w:r w:rsidR="00873023" w:rsidRPr="004F422A">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8BD8FDE" w14:textId="77777777" w:rsidR="00873023" w:rsidRDefault="00000000">
      <w:pPr>
        <w:pStyle w:val="TOC2"/>
        <w:tabs>
          <w:tab w:val="right" w:leader="dot" w:pos="8630"/>
        </w:tabs>
        <w:rPr>
          <w:rFonts w:cs="Times New Roman"/>
          <w:smallCaps w:val="0"/>
          <w:noProof/>
          <w:sz w:val="22"/>
          <w:szCs w:val="22"/>
        </w:rPr>
      </w:pPr>
      <w:hyperlink w:anchor="_Toc368912282" w:history="1">
        <w:r w:rsidR="00873023" w:rsidRPr="004F422A">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452FFC" w14:textId="77777777" w:rsidR="00873023" w:rsidRDefault="00000000">
      <w:pPr>
        <w:pStyle w:val="TOC2"/>
        <w:tabs>
          <w:tab w:val="right" w:leader="dot" w:pos="8630"/>
        </w:tabs>
        <w:rPr>
          <w:rFonts w:cs="Times New Roman"/>
          <w:smallCaps w:val="0"/>
          <w:noProof/>
          <w:sz w:val="22"/>
          <w:szCs w:val="22"/>
        </w:rPr>
      </w:pPr>
      <w:hyperlink w:anchor="_Toc368912283" w:history="1">
        <w:r w:rsidR="00873023" w:rsidRPr="004F422A">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84EA599" w14:textId="77777777" w:rsidR="00873023" w:rsidRDefault="00000000">
      <w:pPr>
        <w:pStyle w:val="TOC3"/>
        <w:tabs>
          <w:tab w:val="right" w:leader="dot" w:pos="8630"/>
        </w:tabs>
        <w:rPr>
          <w:rFonts w:cs="Times New Roman"/>
          <w:i w:val="0"/>
          <w:iCs w:val="0"/>
          <w:noProof/>
          <w:sz w:val="22"/>
          <w:szCs w:val="22"/>
        </w:rPr>
      </w:pPr>
      <w:hyperlink w:anchor="_Toc368912284" w:history="1">
        <w:r w:rsidR="00873023" w:rsidRPr="004F422A">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C33AA43" w14:textId="77777777" w:rsidR="00873023" w:rsidRDefault="00000000">
      <w:pPr>
        <w:pStyle w:val="TOC3"/>
        <w:tabs>
          <w:tab w:val="right" w:leader="dot" w:pos="8630"/>
        </w:tabs>
        <w:rPr>
          <w:rFonts w:cs="Times New Roman"/>
          <w:i w:val="0"/>
          <w:iCs w:val="0"/>
          <w:noProof/>
          <w:sz w:val="22"/>
          <w:szCs w:val="22"/>
        </w:rPr>
      </w:pPr>
      <w:hyperlink w:anchor="_Toc368912285" w:history="1">
        <w:r w:rsidR="00873023" w:rsidRPr="004F422A">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517915A" w14:textId="77777777" w:rsidR="00873023" w:rsidRDefault="00000000">
      <w:pPr>
        <w:pStyle w:val="TOC2"/>
        <w:tabs>
          <w:tab w:val="right" w:leader="dot" w:pos="8630"/>
        </w:tabs>
        <w:rPr>
          <w:rFonts w:cs="Times New Roman"/>
          <w:smallCaps w:val="0"/>
          <w:noProof/>
          <w:sz w:val="22"/>
          <w:szCs w:val="22"/>
        </w:rPr>
      </w:pPr>
      <w:hyperlink w:anchor="_Toc368912286" w:history="1">
        <w:r w:rsidR="00873023" w:rsidRPr="004F422A">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2FE855" w14:textId="77777777" w:rsidR="00873023" w:rsidRDefault="00000000">
      <w:pPr>
        <w:pStyle w:val="TOC2"/>
        <w:tabs>
          <w:tab w:val="right" w:leader="dot" w:pos="8630"/>
        </w:tabs>
        <w:rPr>
          <w:rFonts w:cs="Times New Roman"/>
          <w:smallCaps w:val="0"/>
          <w:noProof/>
          <w:sz w:val="22"/>
          <w:szCs w:val="22"/>
        </w:rPr>
      </w:pPr>
      <w:hyperlink w:anchor="_Toc368912287" w:history="1">
        <w:r w:rsidR="00873023" w:rsidRPr="004F422A">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F0FF64" w14:textId="77777777" w:rsidR="00873023" w:rsidRDefault="00000000">
      <w:pPr>
        <w:pStyle w:val="TOC2"/>
        <w:tabs>
          <w:tab w:val="right" w:leader="dot" w:pos="8630"/>
        </w:tabs>
        <w:rPr>
          <w:rFonts w:cs="Times New Roman"/>
          <w:smallCaps w:val="0"/>
          <w:noProof/>
          <w:sz w:val="22"/>
          <w:szCs w:val="22"/>
        </w:rPr>
      </w:pPr>
      <w:hyperlink w:anchor="_Toc368912288" w:history="1">
        <w:r w:rsidR="00873023" w:rsidRPr="004F422A">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25221" w14:textId="77777777" w:rsidR="00873023" w:rsidRDefault="00000000">
      <w:pPr>
        <w:pStyle w:val="TOC2"/>
        <w:tabs>
          <w:tab w:val="right" w:leader="dot" w:pos="8630"/>
        </w:tabs>
        <w:rPr>
          <w:rFonts w:cs="Times New Roman"/>
          <w:smallCaps w:val="0"/>
          <w:noProof/>
          <w:sz w:val="22"/>
          <w:szCs w:val="22"/>
        </w:rPr>
      </w:pPr>
      <w:hyperlink w:anchor="_Toc368912289" w:history="1">
        <w:r w:rsidR="00873023" w:rsidRPr="004F422A">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959BAB" w14:textId="77777777" w:rsidR="00873023" w:rsidRDefault="00000000">
      <w:pPr>
        <w:pStyle w:val="TOC2"/>
        <w:tabs>
          <w:tab w:val="right" w:leader="dot" w:pos="8630"/>
        </w:tabs>
        <w:rPr>
          <w:rFonts w:cs="Times New Roman"/>
          <w:smallCaps w:val="0"/>
          <w:noProof/>
          <w:sz w:val="22"/>
          <w:szCs w:val="22"/>
        </w:rPr>
      </w:pPr>
      <w:hyperlink w:anchor="_Toc368912290" w:history="1">
        <w:r w:rsidR="00873023" w:rsidRPr="004F422A">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1ED99" w14:textId="77777777" w:rsidR="00873023" w:rsidRDefault="00000000">
      <w:pPr>
        <w:pStyle w:val="TOC2"/>
        <w:tabs>
          <w:tab w:val="right" w:leader="dot" w:pos="8630"/>
        </w:tabs>
        <w:rPr>
          <w:rFonts w:cs="Times New Roman"/>
          <w:smallCaps w:val="0"/>
          <w:noProof/>
          <w:sz w:val="22"/>
          <w:szCs w:val="22"/>
        </w:rPr>
      </w:pPr>
      <w:hyperlink w:anchor="_Toc368912291" w:history="1">
        <w:r w:rsidR="00873023" w:rsidRPr="004F422A">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84F7CC" w14:textId="77777777" w:rsidR="00873023" w:rsidRDefault="00000000">
      <w:pPr>
        <w:pStyle w:val="TOC2"/>
        <w:tabs>
          <w:tab w:val="right" w:leader="dot" w:pos="8630"/>
        </w:tabs>
        <w:rPr>
          <w:rFonts w:cs="Times New Roman"/>
          <w:smallCaps w:val="0"/>
          <w:noProof/>
          <w:sz w:val="22"/>
          <w:szCs w:val="22"/>
        </w:rPr>
      </w:pPr>
      <w:hyperlink w:anchor="_Toc368912292" w:history="1">
        <w:r w:rsidR="00873023" w:rsidRPr="004F422A">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3388E" w14:textId="77777777" w:rsidR="00873023" w:rsidRDefault="00000000">
      <w:pPr>
        <w:pStyle w:val="TOC2"/>
        <w:tabs>
          <w:tab w:val="right" w:leader="dot" w:pos="8630"/>
        </w:tabs>
        <w:rPr>
          <w:rFonts w:cs="Times New Roman"/>
          <w:smallCaps w:val="0"/>
          <w:noProof/>
          <w:sz w:val="22"/>
          <w:szCs w:val="22"/>
        </w:rPr>
      </w:pPr>
      <w:hyperlink w:anchor="_Toc368912293" w:history="1">
        <w:r w:rsidR="00873023" w:rsidRPr="004F422A">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93D8B8F" w14:textId="77777777" w:rsidR="00873023" w:rsidRDefault="00000000">
      <w:pPr>
        <w:pStyle w:val="TOC3"/>
        <w:tabs>
          <w:tab w:val="right" w:leader="dot" w:pos="8630"/>
        </w:tabs>
        <w:rPr>
          <w:rFonts w:cs="Times New Roman"/>
          <w:i w:val="0"/>
          <w:iCs w:val="0"/>
          <w:noProof/>
          <w:sz w:val="22"/>
          <w:szCs w:val="22"/>
        </w:rPr>
      </w:pPr>
      <w:hyperlink w:anchor="_Toc368912294" w:history="1">
        <w:r w:rsidR="00873023" w:rsidRPr="004F422A">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1FBD0C" w14:textId="77777777" w:rsidR="00873023" w:rsidRDefault="00000000">
      <w:pPr>
        <w:pStyle w:val="TOC3"/>
        <w:tabs>
          <w:tab w:val="right" w:leader="dot" w:pos="8630"/>
        </w:tabs>
        <w:rPr>
          <w:rFonts w:cs="Times New Roman"/>
          <w:i w:val="0"/>
          <w:iCs w:val="0"/>
          <w:noProof/>
          <w:sz w:val="22"/>
          <w:szCs w:val="22"/>
        </w:rPr>
      </w:pPr>
      <w:hyperlink w:anchor="_Toc368912295" w:history="1">
        <w:r w:rsidR="00873023" w:rsidRPr="004F422A">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A455DF" w14:textId="77777777" w:rsidR="00873023" w:rsidRDefault="00000000">
      <w:pPr>
        <w:pStyle w:val="TOC3"/>
        <w:tabs>
          <w:tab w:val="right" w:leader="dot" w:pos="8630"/>
        </w:tabs>
        <w:rPr>
          <w:rFonts w:cs="Times New Roman"/>
          <w:i w:val="0"/>
          <w:iCs w:val="0"/>
          <w:noProof/>
          <w:sz w:val="22"/>
          <w:szCs w:val="22"/>
        </w:rPr>
      </w:pPr>
      <w:hyperlink w:anchor="_Toc368912296" w:history="1">
        <w:r w:rsidR="00873023" w:rsidRPr="004F422A">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7EFDB0" w14:textId="77777777" w:rsidR="00873023" w:rsidRDefault="00000000">
      <w:pPr>
        <w:pStyle w:val="TOC3"/>
        <w:tabs>
          <w:tab w:val="right" w:leader="dot" w:pos="8630"/>
        </w:tabs>
        <w:rPr>
          <w:rFonts w:cs="Times New Roman"/>
          <w:i w:val="0"/>
          <w:iCs w:val="0"/>
          <w:noProof/>
          <w:sz w:val="22"/>
          <w:szCs w:val="22"/>
        </w:rPr>
      </w:pPr>
      <w:hyperlink w:anchor="_Toc368912297" w:history="1">
        <w:r w:rsidR="00873023" w:rsidRPr="004F422A">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AD7332F" w14:textId="77777777" w:rsidR="00873023" w:rsidRDefault="00000000">
      <w:pPr>
        <w:pStyle w:val="TOC3"/>
        <w:tabs>
          <w:tab w:val="right" w:leader="dot" w:pos="8630"/>
        </w:tabs>
        <w:rPr>
          <w:rFonts w:cs="Times New Roman"/>
          <w:i w:val="0"/>
          <w:iCs w:val="0"/>
          <w:noProof/>
          <w:sz w:val="22"/>
          <w:szCs w:val="22"/>
        </w:rPr>
      </w:pPr>
      <w:hyperlink w:anchor="_Toc368912298" w:history="1">
        <w:r w:rsidR="00873023" w:rsidRPr="004F422A">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CD381A4" w14:textId="77777777" w:rsidR="00873023" w:rsidRDefault="00000000">
      <w:pPr>
        <w:pStyle w:val="TOC3"/>
        <w:tabs>
          <w:tab w:val="right" w:leader="dot" w:pos="8630"/>
        </w:tabs>
        <w:rPr>
          <w:rFonts w:cs="Times New Roman"/>
          <w:i w:val="0"/>
          <w:iCs w:val="0"/>
          <w:noProof/>
          <w:sz w:val="22"/>
          <w:szCs w:val="22"/>
        </w:rPr>
      </w:pPr>
      <w:hyperlink w:anchor="_Toc368912299" w:history="1">
        <w:r w:rsidR="00873023" w:rsidRPr="004F422A">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215C40" w14:textId="77777777" w:rsidR="00873023" w:rsidRDefault="00000000">
      <w:pPr>
        <w:pStyle w:val="TOC1"/>
        <w:tabs>
          <w:tab w:val="right" w:leader="dot" w:pos="8630"/>
        </w:tabs>
        <w:rPr>
          <w:rFonts w:cs="Times New Roman"/>
          <w:b w:val="0"/>
          <w:bCs w:val="0"/>
          <w:caps w:val="0"/>
          <w:noProof/>
          <w:sz w:val="22"/>
          <w:szCs w:val="22"/>
        </w:rPr>
      </w:pPr>
      <w:hyperlink w:anchor="_Toc368912300" w:history="1">
        <w:r w:rsidR="00873023" w:rsidRPr="004F422A">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FDCDDC3" w14:textId="77777777" w:rsidR="00873023" w:rsidRDefault="00000000">
      <w:pPr>
        <w:pStyle w:val="TOC2"/>
        <w:tabs>
          <w:tab w:val="right" w:leader="dot" w:pos="8630"/>
        </w:tabs>
        <w:rPr>
          <w:rFonts w:cs="Times New Roman"/>
          <w:smallCaps w:val="0"/>
          <w:noProof/>
          <w:sz w:val="22"/>
          <w:szCs w:val="22"/>
        </w:rPr>
      </w:pPr>
      <w:hyperlink w:anchor="_Toc368912301" w:history="1">
        <w:r w:rsidR="00873023" w:rsidRPr="004F422A">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346BDC" w14:textId="77777777" w:rsidR="00873023" w:rsidRDefault="00000000">
      <w:pPr>
        <w:pStyle w:val="TOC2"/>
        <w:tabs>
          <w:tab w:val="right" w:leader="dot" w:pos="8630"/>
        </w:tabs>
        <w:rPr>
          <w:rFonts w:cs="Times New Roman"/>
          <w:smallCaps w:val="0"/>
          <w:noProof/>
          <w:sz w:val="22"/>
          <w:szCs w:val="22"/>
        </w:rPr>
      </w:pPr>
      <w:hyperlink w:anchor="_Toc368912302" w:history="1">
        <w:r w:rsidR="00873023" w:rsidRPr="004F422A">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11AD7F2" w14:textId="77777777" w:rsidR="00873023" w:rsidRDefault="00000000">
      <w:pPr>
        <w:pStyle w:val="TOC2"/>
        <w:tabs>
          <w:tab w:val="right" w:leader="dot" w:pos="8630"/>
        </w:tabs>
        <w:rPr>
          <w:rFonts w:cs="Times New Roman"/>
          <w:smallCaps w:val="0"/>
          <w:noProof/>
          <w:sz w:val="22"/>
          <w:szCs w:val="22"/>
        </w:rPr>
      </w:pPr>
      <w:hyperlink w:anchor="_Toc368912303" w:history="1">
        <w:r w:rsidR="00873023" w:rsidRPr="004F422A">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DDB56DF" w14:textId="77777777" w:rsidR="00873023" w:rsidRDefault="00000000">
      <w:pPr>
        <w:pStyle w:val="TOC2"/>
        <w:tabs>
          <w:tab w:val="right" w:leader="dot" w:pos="8630"/>
        </w:tabs>
        <w:rPr>
          <w:rFonts w:cs="Times New Roman"/>
          <w:smallCaps w:val="0"/>
          <w:noProof/>
          <w:sz w:val="22"/>
          <w:szCs w:val="22"/>
        </w:rPr>
      </w:pPr>
      <w:hyperlink w:anchor="_Toc368912304" w:history="1">
        <w:r w:rsidR="00873023" w:rsidRPr="004F422A">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2A0A1CC" w14:textId="77777777" w:rsidR="00873023" w:rsidRDefault="00000000">
      <w:pPr>
        <w:pStyle w:val="TOC3"/>
        <w:tabs>
          <w:tab w:val="right" w:leader="dot" w:pos="8630"/>
        </w:tabs>
        <w:rPr>
          <w:rFonts w:cs="Times New Roman"/>
          <w:i w:val="0"/>
          <w:iCs w:val="0"/>
          <w:noProof/>
          <w:sz w:val="22"/>
          <w:szCs w:val="22"/>
        </w:rPr>
      </w:pPr>
      <w:hyperlink w:anchor="_Toc368912305" w:history="1">
        <w:r w:rsidR="00873023" w:rsidRPr="004F422A">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6BE175" w14:textId="77777777" w:rsidR="00873023" w:rsidRDefault="00000000">
      <w:pPr>
        <w:pStyle w:val="TOC3"/>
        <w:tabs>
          <w:tab w:val="right" w:leader="dot" w:pos="8630"/>
        </w:tabs>
        <w:rPr>
          <w:rFonts w:cs="Times New Roman"/>
          <w:i w:val="0"/>
          <w:iCs w:val="0"/>
          <w:noProof/>
          <w:sz w:val="22"/>
          <w:szCs w:val="22"/>
        </w:rPr>
      </w:pPr>
      <w:hyperlink w:anchor="_Toc368912306" w:history="1">
        <w:r w:rsidR="00873023" w:rsidRPr="004F422A">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B510E1" w14:textId="77777777" w:rsidR="00873023" w:rsidRDefault="00000000">
      <w:pPr>
        <w:pStyle w:val="TOC3"/>
        <w:tabs>
          <w:tab w:val="right" w:leader="dot" w:pos="8630"/>
        </w:tabs>
        <w:rPr>
          <w:rFonts w:cs="Times New Roman"/>
          <w:i w:val="0"/>
          <w:iCs w:val="0"/>
          <w:noProof/>
          <w:sz w:val="22"/>
          <w:szCs w:val="22"/>
        </w:rPr>
      </w:pPr>
      <w:hyperlink w:anchor="_Toc368912307" w:history="1">
        <w:r w:rsidR="00873023" w:rsidRPr="004F422A">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D557D99" w14:textId="77777777" w:rsidR="00873023" w:rsidRDefault="00000000">
      <w:pPr>
        <w:pStyle w:val="TOC3"/>
        <w:tabs>
          <w:tab w:val="right" w:leader="dot" w:pos="8630"/>
        </w:tabs>
        <w:rPr>
          <w:rFonts w:cs="Times New Roman"/>
          <w:i w:val="0"/>
          <w:iCs w:val="0"/>
          <w:noProof/>
          <w:sz w:val="22"/>
          <w:szCs w:val="22"/>
        </w:rPr>
      </w:pPr>
      <w:hyperlink w:anchor="_Toc368912308" w:history="1">
        <w:r w:rsidR="00873023" w:rsidRPr="004F422A">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C04C26" w14:textId="77777777" w:rsidR="00873023" w:rsidRDefault="00000000">
      <w:pPr>
        <w:pStyle w:val="TOC3"/>
        <w:tabs>
          <w:tab w:val="right" w:leader="dot" w:pos="8630"/>
        </w:tabs>
        <w:rPr>
          <w:rFonts w:cs="Times New Roman"/>
          <w:i w:val="0"/>
          <w:iCs w:val="0"/>
          <w:noProof/>
          <w:sz w:val="22"/>
          <w:szCs w:val="22"/>
        </w:rPr>
      </w:pPr>
      <w:hyperlink w:anchor="_Toc368912309" w:history="1">
        <w:r w:rsidR="00873023" w:rsidRPr="004F422A">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360122" w14:textId="77777777" w:rsidR="00873023" w:rsidRDefault="00000000">
      <w:pPr>
        <w:pStyle w:val="TOC3"/>
        <w:tabs>
          <w:tab w:val="right" w:leader="dot" w:pos="8630"/>
        </w:tabs>
        <w:rPr>
          <w:rFonts w:cs="Times New Roman"/>
          <w:i w:val="0"/>
          <w:iCs w:val="0"/>
          <w:noProof/>
          <w:sz w:val="22"/>
          <w:szCs w:val="22"/>
        </w:rPr>
      </w:pPr>
      <w:hyperlink w:anchor="_Toc368912310" w:history="1">
        <w:r w:rsidR="00873023" w:rsidRPr="004F422A">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9D63916" w14:textId="77777777" w:rsidR="00873023" w:rsidRDefault="00000000">
      <w:pPr>
        <w:pStyle w:val="TOC3"/>
        <w:tabs>
          <w:tab w:val="right" w:leader="dot" w:pos="8630"/>
        </w:tabs>
        <w:rPr>
          <w:rFonts w:cs="Times New Roman"/>
          <w:i w:val="0"/>
          <w:iCs w:val="0"/>
          <w:noProof/>
          <w:sz w:val="22"/>
          <w:szCs w:val="22"/>
        </w:rPr>
      </w:pPr>
      <w:hyperlink w:anchor="_Toc368912311" w:history="1">
        <w:r w:rsidR="00873023" w:rsidRPr="004F422A">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58E2A0" w14:textId="77777777" w:rsidR="00873023" w:rsidRDefault="00000000">
      <w:pPr>
        <w:pStyle w:val="TOC2"/>
        <w:tabs>
          <w:tab w:val="right" w:leader="dot" w:pos="8630"/>
        </w:tabs>
        <w:rPr>
          <w:rFonts w:cs="Times New Roman"/>
          <w:smallCaps w:val="0"/>
          <w:noProof/>
          <w:sz w:val="22"/>
          <w:szCs w:val="22"/>
        </w:rPr>
      </w:pPr>
      <w:hyperlink w:anchor="_Toc368912312" w:history="1">
        <w:r w:rsidR="00873023" w:rsidRPr="004F422A">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EFAF89A" w14:textId="77777777" w:rsidR="00873023" w:rsidRDefault="00000000">
      <w:pPr>
        <w:pStyle w:val="TOC3"/>
        <w:tabs>
          <w:tab w:val="right" w:leader="dot" w:pos="8630"/>
        </w:tabs>
        <w:rPr>
          <w:rFonts w:cs="Times New Roman"/>
          <w:i w:val="0"/>
          <w:iCs w:val="0"/>
          <w:noProof/>
          <w:sz w:val="22"/>
          <w:szCs w:val="22"/>
        </w:rPr>
      </w:pPr>
      <w:hyperlink w:anchor="_Toc368912313" w:history="1">
        <w:r w:rsidR="00873023" w:rsidRPr="004F422A">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D201C09" w14:textId="77777777" w:rsidR="00873023" w:rsidRDefault="00000000">
      <w:pPr>
        <w:pStyle w:val="TOC3"/>
        <w:tabs>
          <w:tab w:val="right" w:leader="dot" w:pos="8630"/>
        </w:tabs>
        <w:rPr>
          <w:rFonts w:cs="Times New Roman"/>
          <w:i w:val="0"/>
          <w:iCs w:val="0"/>
          <w:noProof/>
          <w:sz w:val="22"/>
          <w:szCs w:val="22"/>
        </w:rPr>
      </w:pPr>
      <w:hyperlink w:anchor="_Toc368912314" w:history="1">
        <w:r w:rsidR="00873023" w:rsidRPr="004F422A">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3E07B48" w14:textId="77777777" w:rsidR="00873023" w:rsidRDefault="00000000">
      <w:pPr>
        <w:pStyle w:val="TOC3"/>
        <w:tabs>
          <w:tab w:val="right" w:leader="dot" w:pos="8630"/>
        </w:tabs>
        <w:rPr>
          <w:rFonts w:cs="Times New Roman"/>
          <w:i w:val="0"/>
          <w:iCs w:val="0"/>
          <w:noProof/>
          <w:sz w:val="22"/>
          <w:szCs w:val="22"/>
        </w:rPr>
      </w:pPr>
      <w:hyperlink w:anchor="_Toc368912315" w:history="1">
        <w:r w:rsidR="00873023" w:rsidRPr="004F422A">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E6564A" w14:textId="77777777" w:rsidR="00873023" w:rsidRDefault="00000000">
      <w:pPr>
        <w:pStyle w:val="TOC3"/>
        <w:tabs>
          <w:tab w:val="right" w:leader="dot" w:pos="8630"/>
        </w:tabs>
        <w:rPr>
          <w:rFonts w:cs="Times New Roman"/>
          <w:i w:val="0"/>
          <w:iCs w:val="0"/>
          <w:noProof/>
          <w:sz w:val="22"/>
          <w:szCs w:val="22"/>
        </w:rPr>
      </w:pPr>
      <w:hyperlink w:anchor="_Toc368912316" w:history="1">
        <w:r w:rsidR="00873023" w:rsidRPr="004F422A">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0894C9E" w14:textId="77777777" w:rsidR="00873023" w:rsidRDefault="00000000">
      <w:pPr>
        <w:pStyle w:val="TOC1"/>
        <w:tabs>
          <w:tab w:val="right" w:leader="dot" w:pos="8630"/>
        </w:tabs>
        <w:rPr>
          <w:rFonts w:cs="Times New Roman"/>
          <w:b w:val="0"/>
          <w:bCs w:val="0"/>
          <w:caps w:val="0"/>
          <w:noProof/>
          <w:sz w:val="22"/>
          <w:szCs w:val="22"/>
        </w:rPr>
      </w:pPr>
      <w:hyperlink w:anchor="_Toc368912317" w:history="1">
        <w:r w:rsidR="00873023" w:rsidRPr="004F422A">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E4D2D47" w14:textId="77777777" w:rsidR="00873023" w:rsidRDefault="00000000">
      <w:pPr>
        <w:pStyle w:val="TOC1"/>
        <w:tabs>
          <w:tab w:val="right" w:leader="dot" w:pos="8630"/>
        </w:tabs>
        <w:rPr>
          <w:rFonts w:cs="Times New Roman"/>
          <w:b w:val="0"/>
          <w:bCs w:val="0"/>
          <w:caps w:val="0"/>
          <w:noProof/>
          <w:sz w:val="22"/>
          <w:szCs w:val="22"/>
        </w:rPr>
      </w:pPr>
      <w:hyperlink w:anchor="_Toc368912318" w:history="1">
        <w:r w:rsidR="00873023" w:rsidRPr="004F422A">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1CEDB81" w14:textId="77777777" w:rsidR="00653A0C" w:rsidRDefault="005D2662" w:rsidP="00653A0C">
      <w:pPr>
        <w:pStyle w:val="Heading1"/>
        <w:numPr>
          <w:ilvl w:val="0"/>
          <w:numId w:val="0"/>
        </w:numPr>
        <w:ind w:left="403"/>
      </w:pPr>
      <w:r>
        <w:fldChar w:fldCharType="end"/>
      </w:r>
      <w:bookmarkStart w:id="5" w:name="_Toc207768238"/>
    </w:p>
    <w:p w14:paraId="67C7AE1D" w14:textId="77777777" w:rsidR="009B0A63" w:rsidRPr="003602B9" w:rsidRDefault="00653A0C" w:rsidP="00653A0C">
      <w:pPr>
        <w:pStyle w:val="Heading1"/>
      </w:pPr>
      <w:r>
        <w:br w:type="page"/>
      </w:r>
      <w:bookmarkStart w:id="6" w:name="_Toc368912248"/>
      <w:r w:rsidR="009B0A63">
        <w:lastRenderedPageBreak/>
        <w:t>In</w:t>
      </w:r>
      <w:r w:rsidR="009B0A63" w:rsidRPr="003602B9">
        <w:t>troduction</w:t>
      </w:r>
      <w:bookmarkEnd w:id="5"/>
      <w:bookmarkEnd w:id="6"/>
    </w:p>
    <w:p w14:paraId="726F8EF6" w14:textId="77777777" w:rsidR="009B0A63" w:rsidRPr="003602B9" w:rsidRDefault="00F7103C" w:rsidP="00C26C21">
      <w:pPr>
        <w:pStyle w:val="InfoBlue"/>
        <w:jc w:val="both"/>
        <w:rPr>
          <w:rFonts w:ascii="Arial" w:hAnsi="Arial" w:cs="Arial"/>
        </w:rPr>
      </w:pPr>
      <w:r>
        <w:rPr>
          <w:rFonts w:ascii="Arial" w:hAnsi="Arial" w:cs="Arial"/>
        </w:rPr>
        <w:t xml:space="preserve">[The introduction of the </w:t>
      </w:r>
      <w:r>
        <w:rPr>
          <w:rStyle w:val="Strong"/>
          <w:rFonts w:ascii="Arial" w:hAnsi="Arial" w:cs="Arial"/>
        </w:rPr>
        <w:t>HLD LLD Document</w:t>
      </w:r>
      <w:r>
        <w:rPr>
          <w:rFonts w:ascii="Arial" w:hAnsi="Arial" w:cs="Arial"/>
        </w:rPr>
        <w:t xml:space="preserve"> should provide an overview of the </w:t>
      </w:r>
      <w:r w:rsidR="00231E2A">
        <w:rPr>
          <w:rFonts w:ascii="Arial" w:hAnsi="Arial" w:cs="Arial"/>
        </w:rPr>
        <w:t>Project</w:t>
      </w:r>
      <w:r>
        <w:rPr>
          <w:rFonts w:ascii="Arial" w:hAnsi="Arial" w:cs="Arial"/>
        </w:rPr>
        <w:t xml:space="preserve">. It should include the purpose, scope, definitions, acronyms, abbreviations, </w:t>
      </w:r>
      <w:proofErr w:type="gramStart"/>
      <w:r>
        <w:rPr>
          <w:rFonts w:ascii="Arial" w:hAnsi="Arial" w:cs="Arial"/>
        </w:rPr>
        <w:t>references</w:t>
      </w:r>
      <w:proofErr w:type="gramEnd"/>
      <w:r>
        <w:rPr>
          <w:rFonts w:ascii="Arial" w:hAnsi="Arial" w:cs="Arial"/>
        </w:rPr>
        <w:t xml:space="preserve"> and overview of the </w:t>
      </w:r>
      <w:r>
        <w:rPr>
          <w:rStyle w:val="Strong"/>
          <w:rFonts w:ascii="Arial" w:hAnsi="Arial" w:cs="Arial"/>
        </w:rPr>
        <w:t>HLD LLD Document</w:t>
      </w:r>
      <w:r>
        <w:rPr>
          <w:rFonts w:ascii="Arial" w:hAnsi="Arial" w:cs="Arial"/>
        </w:rPr>
        <w:t>.]</w:t>
      </w:r>
    </w:p>
    <w:p w14:paraId="3CCC59F2" w14:textId="77777777" w:rsidR="009B0A63" w:rsidRDefault="009B0A63" w:rsidP="009B0A63">
      <w:pPr>
        <w:pStyle w:val="Heading2"/>
      </w:pPr>
      <w:bookmarkStart w:id="7" w:name="_Toc207768239"/>
      <w:bookmarkStart w:id="8" w:name="_Toc368912249"/>
      <w:r w:rsidRPr="009B0A63">
        <w:t>Intended Audience</w:t>
      </w:r>
      <w:bookmarkEnd w:id="7"/>
      <w:bookmarkEnd w:id="8"/>
    </w:p>
    <w:p w14:paraId="06A36605" w14:textId="77777777" w:rsidR="00B25D84" w:rsidRPr="00B25D84" w:rsidRDefault="00B25D84" w:rsidP="00B25D84">
      <w:pPr>
        <w:pStyle w:val="InfoBlue"/>
        <w:jc w:val="both"/>
        <w:rPr>
          <w:rFonts w:ascii="Arial" w:hAnsi="Arial" w:cs="Arial"/>
        </w:rPr>
      </w:pPr>
      <w:r>
        <w:rPr>
          <w:rFonts w:ascii="Arial" w:hAnsi="Arial" w:cs="Arial"/>
        </w:rPr>
        <w:t xml:space="preserve">[This section of the </w:t>
      </w:r>
      <w:r w:rsidRPr="00B25D84">
        <w:rPr>
          <w:b/>
        </w:rPr>
        <w:t>HLD LLD Document</w:t>
      </w:r>
      <w:r>
        <w:rPr>
          <w:rFonts w:ascii="Arial" w:hAnsi="Arial" w:cs="Arial"/>
        </w:rPr>
        <w:t xml:space="preserve"> should provide th</w:t>
      </w:r>
      <w:r w:rsidR="00FE3ABB">
        <w:rPr>
          <w:rFonts w:ascii="Arial" w:hAnsi="Arial" w:cs="Arial"/>
        </w:rPr>
        <w:t xml:space="preserve">e Names and Roles of the resources the </w:t>
      </w:r>
      <w:r w:rsidRPr="00B25D84">
        <w:rPr>
          <w:b/>
        </w:rPr>
        <w:t>HLD LLD Document</w:t>
      </w:r>
      <w:r>
        <w:rPr>
          <w:rFonts w:ascii="Arial" w:hAnsi="Arial" w:cs="Arial"/>
        </w:rPr>
        <w:t xml:space="preserve"> is intended for and what </w:t>
      </w:r>
      <w:r w:rsidR="00FE3ABB">
        <w:rPr>
          <w:rFonts w:ascii="Arial" w:hAnsi="Arial" w:cs="Arial"/>
        </w:rPr>
        <w:t xml:space="preserve">is </w:t>
      </w:r>
      <w:r>
        <w:rPr>
          <w:rFonts w:ascii="Arial" w:hAnsi="Arial" w:cs="Arial"/>
        </w:rPr>
        <w:t>to be expected out of this document.]</w:t>
      </w:r>
    </w:p>
    <w:p w14:paraId="458D7DC5" w14:textId="77777777" w:rsidR="009B0A63" w:rsidRPr="003602B9" w:rsidRDefault="009B0A63" w:rsidP="009B0A63">
      <w:pPr>
        <w:ind w:left="576"/>
        <w:jc w:val="both"/>
        <w:rPr>
          <w:rFonts w:ascii="Arial" w:hAnsi="Arial" w:cs="Arial"/>
          <w:bCs/>
        </w:rPr>
      </w:pPr>
    </w:p>
    <w:tbl>
      <w:tblPr>
        <w:tblW w:w="0" w:type="auto"/>
        <w:tblInd w:w="623" w:type="dxa"/>
        <w:tblLayout w:type="fixed"/>
        <w:tblLook w:val="0000" w:firstRow="0" w:lastRow="0" w:firstColumn="0" w:lastColumn="0" w:noHBand="0" w:noVBand="0"/>
      </w:tblPr>
      <w:tblGrid>
        <w:gridCol w:w="3960"/>
        <w:gridCol w:w="4730"/>
      </w:tblGrid>
      <w:tr w:rsidR="009B0A63" w:rsidRPr="003602B9" w14:paraId="38C1A089" w14:textId="77777777" w:rsidTr="00140A70">
        <w:tc>
          <w:tcPr>
            <w:tcW w:w="3960" w:type="dxa"/>
            <w:tcBorders>
              <w:top w:val="single" w:sz="4" w:space="0" w:color="000000"/>
              <w:left w:val="single" w:sz="4" w:space="0" w:color="000000"/>
              <w:bottom w:val="single" w:sz="4" w:space="0" w:color="000000"/>
            </w:tcBorders>
          </w:tcPr>
          <w:p w14:paraId="601ED1FF" w14:textId="46803040" w:rsidR="009B0A63" w:rsidRPr="003602B9" w:rsidRDefault="00FD298B" w:rsidP="00140A70">
            <w:pPr>
              <w:snapToGrid w:val="0"/>
              <w:rPr>
                <w:rFonts w:ascii="Arial" w:hAnsi="Arial" w:cs="Arial"/>
              </w:rPr>
            </w:pPr>
            <w:r>
              <w:rPr>
                <w:rFonts w:ascii="Arial" w:hAnsi="Arial" w:cs="Arial"/>
              </w:rPr>
              <w:t>CPP</w:t>
            </w:r>
          </w:p>
        </w:tc>
        <w:tc>
          <w:tcPr>
            <w:tcW w:w="4730" w:type="dxa"/>
            <w:tcBorders>
              <w:top w:val="single" w:sz="4" w:space="0" w:color="000000"/>
              <w:left w:val="single" w:sz="4" w:space="0" w:color="000000"/>
              <w:bottom w:val="single" w:sz="4" w:space="0" w:color="000000"/>
              <w:right w:val="single" w:sz="4" w:space="0" w:color="000000"/>
            </w:tcBorders>
          </w:tcPr>
          <w:p w14:paraId="196AFEE7" w14:textId="77777777" w:rsidR="009B0A63" w:rsidRPr="003602B9" w:rsidRDefault="009B0A63" w:rsidP="00140A70">
            <w:pPr>
              <w:snapToGrid w:val="0"/>
              <w:rPr>
                <w:rFonts w:ascii="Arial" w:hAnsi="Arial" w:cs="Arial"/>
              </w:rPr>
            </w:pPr>
          </w:p>
        </w:tc>
      </w:tr>
      <w:tr w:rsidR="009B0A63" w:rsidRPr="003602B9" w14:paraId="46D95163" w14:textId="77777777" w:rsidTr="00140A70">
        <w:tc>
          <w:tcPr>
            <w:tcW w:w="3960" w:type="dxa"/>
            <w:tcBorders>
              <w:left w:val="single" w:sz="4" w:space="0" w:color="000000"/>
              <w:bottom w:val="single" w:sz="4" w:space="0" w:color="000000"/>
            </w:tcBorders>
          </w:tcPr>
          <w:p w14:paraId="77387F95" w14:textId="6D2CAF24" w:rsidR="009B0A63" w:rsidRPr="003602B9" w:rsidRDefault="00FD298B" w:rsidP="00140A70">
            <w:pPr>
              <w:snapToGrid w:val="0"/>
              <w:rPr>
                <w:rFonts w:ascii="Arial" w:hAnsi="Arial" w:cs="Arial"/>
              </w:rPr>
            </w:pPr>
            <w:proofErr w:type="spellStart"/>
            <w:r>
              <w:rPr>
                <w:rFonts w:ascii="Arial" w:hAnsi="Arial" w:cs="Arial"/>
              </w:rPr>
              <w:t>Valgrind</w:t>
            </w:r>
            <w:proofErr w:type="spellEnd"/>
          </w:p>
        </w:tc>
        <w:tc>
          <w:tcPr>
            <w:tcW w:w="4730" w:type="dxa"/>
            <w:tcBorders>
              <w:left w:val="single" w:sz="4" w:space="0" w:color="000000"/>
              <w:bottom w:val="single" w:sz="4" w:space="0" w:color="000000"/>
              <w:right w:val="single" w:sz="4" w:space="0" w:color="000000"/>
            </w:tcBorders>
          </w:tcPr>
          <w:p w14:paraId="4D8372D6" w14:textId="77777777" w:rsidR="009B0A63" w:rsidRPr="003602B9" w:rsidRDefault="009B0A63" w:rsidP="00140A70">
            <w:pPr>
              <w:snapToGrid w:val="0"/>
              <w:rPr>
                <w:rFonts w:ascii="Arial" w:hAnsi="Arial" w:cs="Arial"/>
              </w:rPr>
            </w:pPr>
          </w:p>
        </w:tc>
      </w:tr>
    </w:tbl>
    <w:p w14:paraId="1A140E0C" w14:textId="77777777" w:rsidR="009B0A63" w:rsidRPr="003602B9" w:rsidRDefault="009B0A63" w:rsidP="009B0A63">
      <w:pPr>
        <w:ind w:left="576"/>
        <w:jc w:val="both"/>
        <w:rPr>
          <w:rFonts w:ascii="Arial" w:hAnsi="Arial" w:cs="Arial"/>
        </w:rPr>
      </w:pPr>
    </w:p>
    <w:p w14:paraId="0E6B95FD" w14:textId="77777777" w:rsidR="009B0A63" w:rsidRDefault="009B0A63" w:rsidP="009B0A63">
      <w:pPr>
        <w:pStyle w:val="Heading2"/>
      </w:pPr>
      <w:bookmarkStart w:id="9" w:name="_Toc207768240"/>
      <w:bookmarkStart w:id="10" w:name="_Toc368912250"/>
      <w:r w:rsidRPr="009B0A63">
        <w:t>Acronyms/Abbreviations</w:t>
      </w:r>
      <w:bookmarkEnd w:id="9"/>
      <w:bookmarkEnd w:id="10"/>
    </w:p>
    <w:p w14:paraId="5065C428" w14:textId="77777777" w:rsidR="002E66F4" w:rsidRDefault="002E66F4" w:rsidP="002E66F4">
      <w:pPr>
        <w:pStyle w:val="InfoBlue"/>
        <w:jc w:val="both"/>
        <w:rPr>
          <w:rFonts w:ascii="Arial" w:hAnsi="Arial" w:cs="Arial"/>
        </w:rPr>
      </w:pPr>
      <w:r>
        <w:rPr>
          <w:rFonts w:ascii="Arial" w:hAnsi="Arial" w:cs="Arial"/>
        </w:rPr>
        <w:t xml:space="preserve">[This subsection should provide the definitions of all terms, acronyms, and abbreviations required to interpret properly the </w:t>
      </w:r>
      <w:r>
        <w:rPr>
          <w:rStyle w:val="Strong"/>
          <w:rFonts w:ascii="Arial" w:hAnsi="Arial" w:cs="Arial"/>
        </w:rPr>
        <w:t>HLD LLD Document</w:t>
      </w:r>
      <w:r>
        <w:rPr>
          <w:rFonts w:ascii="Arial" w:hAnsi="Arial" w:cs="Arial"/>
        </w:rPr>
        <w:t>.  This information may be provided by reference to the project Glossary.]</w:t>
      </w:r>
    </w:p>
    <w:p w14:paraId="6B2303AD" w14:textId="77777777" w:rsidR="009B0A63" w:rsidRPr="003602B9" w:rsidRDefault="009B0A63" w:rsidP="009B0A63">
      <w:pPr>
        <w:rPr>
          <w:rFonts w:ascii="Arial" w:hAnsi="Arial" w:cs="Arial"/>
        </w:rPr>
      </w:pPr>
    </w:p>
    <w:tbl>
      <w:tblPr>
        <w:tblW w:w="0" w:type="auto"/>
        <w:tblInd w:w="643" w:type="dxa"/>
        <w:tblLayout w:type="fixed"/>
        <w:tblLook w:val="0000" w:firstRow="0" w:lastRow="0" w:firstColumn="0" w:lastColumn="0" w:noHBand="0" w:noVBand="0"/>
      </w:tblPr>
      <w:tblGrid>
        <w:gridCol w:w="1620"/>
        <w:gridCol w:w="7030"/>
      </w:tblGrid>
      <w:tr w:rsidR="009B0A63" w:rsidRPr="003602B9" w14:paraId="774519AC" w14:textId="77777777" w:rsidTr="00140A70">
        <w:tc>
          <w:tcPr>
            <w:tcW w:w="1620" w:type="dxa"/>
            <w:tcBorders>
              <w:top w:val="single" w:sz="4" w:space="0" w:color="000000"/>
              <w:left w:val="single" w:sz="4" w:space="0" w:color="000000"/>
              <w:bottom w:val="single" w:sz="4" w:space="0" w:color="000000"/>
            </w:tcBorders>
          </w:tcPr>
          <w:p w14:paraId="3950F930" w14:textId="6F18B5D7" w:rsidR="009B0A63" w:rsidRPr="003602B9" w:rsidRDefault="00FD298B" w:rsidP="00140A70">
            <w:pPr>
              <w:snapToGrid w:val="0"/>
              <w:spacing w:line="240" w:lineRule="exact"/>
              <w:ind w:right="-21"/>
              <w:rPr>
                <w:rFonts w:ascii="Arial" w:hAnsi="Arial" w:cs="Arial"/>
              </w:rPr>
            </w:pPr>
            <w:r>
              <w:rPr>
                <w:rFonts w:ascii="Arial" w:hAnsi="Arial" w:cs="Arial"/>
              </w:rPr>
              <w:t>UT</w:t>
            </w:r>
          </w:p>
        </w:tc>
        <w:tc>
          <w:tcPr>
            <w:tcW w:w="7030" w:type="dxa"/>
            <w:tcBorders>
              <w:top w:val="single" w:sz="4" w:space="0" w:color="000000"/>
              <w:left w:val="single" w:sz="4" w:space="0" w:color="000000"/>
              <w:bottom w:val="single" w:sz="4" w:space="0" w:color="000000"/>
              <w:right w:val="single" w:sz="4" w:space="0" w:color="000000"/>
            </w:tcBorders>
          </w:tcPr>
          <w:p w14:paraId="72746B4B" w14:textId="29D7F3E4" w:rsidR="009B0A63" w:rsidRPr="003602B9" w:rsidRDefault="00FD298B" w:rsidP="00140A70">
            <w:pPr>
              <w:snapToGrid w:val="0"/>
              <w:spacing w:line="240" w:lineRule="exact"/>
              <w:ind w:right="691"/>
              <w:rPr>
                <w:rFonts w:ascii="Arial" w:hAnsi="Arial" w:cs="Arial"/>
              </w:rPr>
            </w:pPr>
            <w:r>
              <w:rPr>
                <w:rFonts w:ascii="Arial" w:hAnsi="Arial" w:cs="Arial"/>
              </w:rPr>
              <w:t>Unit Test</w:t>
            </w:r>
          </w:p>
        </w:tc>
      </w:tr>
      <w:tr w:rsidR="009B0A63" w:rsidRPr="003602B9" w14:paraId="6211BDFE" w14:textId="77777777" w:rsidTr="00140A70">
        <w:tc>
          <w:tcPr>
            <w:tcW w:w="1620" w:type="dxa"/>
            <w:tcBorders>
              <w:left w:val="single" w:sz="4" w:space="0" w:color="000000"/>
              <w:bottom w:val="single" w:sz="4" w:space="0" w:color="000000"/>
            </w:tcBorders>
          </w:tcPr>
          <w:p w14:paraId="30F6DE63" w14:textId="0BEA2F3F" w:rsidR="009B0A63" w:rsidRPr="003602B9" w:rsidRDefault="00FD298B" w:rsidP="00140A70">
            <w:pPr>
              <w:snapToGrid w:val="0"/>
              <w:spacing w:line="240" w:lineRule="exact"/>
              <w:ind w:right="-21"/>
              <w:rPr>
                <w:rFonts w:ascii="Arial" w:hAnsi="Arial" w:cs="Arial"/>
              </w:rPr>
            </w:pPr>
            <w:r>
              <w:rPr>
                <w:rFonts w:ascii="Arial" w:hAnsi="Arial" w:cs="Arial"/>
              </w:rPr>
              <w:t>IT</w:t>
            </w:r>
          </w:p>
        </w:tc>
        <w:tc>
          <w:tcPr>
            <w:tcW w:w="7030" w:type="dxa"/>
            <w:tcBorders>
              <w:left w:val="single" w:sz="4" w:space="0" w:color="000000"/>
              <w:bottom w:val="single" w:sz="4" w:space="0" w:color="000000"/>
              <w:right w:val="single" w:sz="4" w:space="0" w:color="000000"/>
            </w:tcBorders>
          </w:tcPr>
          <w:p w14:paraId="09BE3C08" w14:textId="363A9B43" w:rsidR="009B0A63" w:rsidRPr="003602B9" w:rsidRDefault="00FD298B" w:rsidP="00140A70">
            <w:pPr>
              <w:snapToGrid w:val="0"/>
              <w:spacing w:line="240" w:lineRule="exact"/>
              <w:ind w:right="691"/>
              <w:rPr>
                <w:rFonts w:ascii="Arial" w:hAnsi="Arial" w:cs="Arial"/>
              </w:rPr>
            </w:pPr>
            <w:r>
              <w:rPr>
                <w:rFonts w:ascii="Arial" w:hAnsi="Arial" w:cs="Arial"/>
              </w:rPr>
              <w:t>Integrated Test</w:t>
            </w:r>
          </w:p>
        </w:tc>
      </w:tr>
      <w:tr w:rsidR="009B0A63" w:rsidRPr="003602B9" w14:paraId="31DCD6F2" w14:textId="77777777" w:rsidTr="00140A70">
        <w:tc>
          <w:tcPr>
            <w:tcW w:w="1620" w:type="dxa"/>
            <w:tcBorders>
              <w:left w:val="single" w:sz="4" w:space="0" w:color="000000"/>
              <w:bottom w:val="single" w:sz="4" w:space="0" w:color="000000"/>
            </w:tcBorders>
          </w:tcPr>
          <w:p w14:paraId="5DB2B73A"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14:paraId="2C2C12E0" w14:textId="77777777" w:rsidR="009B0A63" w:rsidRPr="003602B9" w:rsidRDefault="009B0A63" w:rsidP="00140A70">
            <w:pPr>
              <w:snapToGrid w:val="0"/>
              <w:spacing w:line="240" w:lineRule="exact"/>
              <w:ind w:right="691"/>
              <w:rPr>
                <w:rFonts w:ascii="Arial" w:hAnsi="Arial" w:cs="Arial"/>
              </w:rPr>
            </w:pPr>
          </w:p>
        </w:tc>
      </w:tr>
      <w:tr w:rsidR="009B0A63" w:rsidRPr="003602B9" w14:paraId="6AF76BC2" w14:textId="77777777" w:rsidTr="00140A70">
        <w:tc>
          <w:tcPr>
            <w:tcW w:w="1620" w:type="dxa"/>
            <w:tcBorders>
              <w:left w:val="single" w:sz="4" w:space="0" w:color="000000"/>
              <w:bottom w:val="single" w:sz="4" w:space="0" w:color="000000"/>
            </w:tcBorders>
          </w:tcPr>
          <w:p w14:paraId="002EC4E7"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14:paraId="1D44943B" w14:textId="77777777" w:rsidR="009B0A63" w:rsidRPr="003602B9" w:rsidRDefault="009B0A63" w:rsidP="00140A70">
            <w:pPr>
              <w:snapToGrid w:val="0"/>
              <w:spacing w:line="240" w:lineRule="exact"/>
              <w:ind w:right="691"/>
              <w:rPr>
                <w:rFonts w:ascii="Arial" w:hAnsi="Arial" w:cs="Arial"/>
              </w:rPr>
            </w:pPr>
          </w:p>
        </w:tc>
      </w:tr>
    </w:tbl>
    <w:p w14:paraId="30EDCEEA" w14:textId="77777777" w:rsidR="009B0A63" w:rsidRPr="003602B9" w:rsidRDefault="009B0A63" w:rsidP="009B0A63">
      <w:pPr>
        <w:rPr>
          <w:rFonts w:ascii="Arial" w:hAnsi="Arial" w:cs="Arial"/>
        </w:rPr>
      </w:pPr>
    </w:p>
    <w:p w14:paraId="2E27ADF7" w14:textId="77777777" w:rsidR="009B0A63" w:rsidRDefault="009B0A63" w:rsidP="009B0A63">
      <w:pPr>
        <w:pStyle w:val="Heading2"/>
      </w:pPr>
      <w:bookmarkStart w:id="11" w:name="_Toc207768241"/>
      <w:bookmarkStart w:id="12" w:name="_Toc368912251"/>
      <w:r w:rsidRPr="003602B9">
        <w:t>Project Purpose</w:t>
      </w:r>
      <w:bookmarkEnd w:id="11"/>
      <w:bookmarkEnd w:id="12"/>
    </w:p>
    <w:p w14:paraId="4349B718" w14:textId="01632625" w:rsidR="002E66F4" w:rsidRDefault="002E66F4" w:rsidP="00C26C21">
      <w:pPr>
        <w:pStyle w:val="InfoBlue"/>
        <w:jc w:val="both"/>
        <w:rPr>
          <w:rFonts w:ascii="Arial" w:hAnsi="Arial" w:cs="Arial"/>
        </w:rPr>
      </w:pPr>
      <w:r>
        <w:rPr>
          <w:rFonts w:ascii="Arial" w:hAnsi="Arial" w:cs="Arial"/>
        </w:rPr>
        <w:t xml:space="preserve">[This section </w:t>
      </w:r>
      <w:r w:rsidR="00FE3ABB">
        <w:rPr>
          <w:rFonts w:ascii="Arial" w:hAnsi="Arial" w:cs="Arial"/>
        </w:rPr>
        <w:t xml:space="preserve">of the </w:t>
      </w:r>
      <w:r w:rsidR="00FE3ABB" w:rsidRPr="00FE3ABB">
        <w:rPr>
          <w:rFonts w:ascii="Arial" w:hAnsi="Arial" w:cs="Arial"/>
          <w:b/>
        </w:rPr>
        <w:t>HLD LLD Document</w:t>
      </w:r>
      <w:r w:rsidR="00FE3ABB">
        <w:rPr>
          <w:rFonts w:ascii="Arial" w:hAnsi="Arial" w:cs="Arial"/>
        </w:rPr>
        <w:t xml:space="preserve"> </w:t>
      </w:r>
      <w:r>
        <w:rPr>
          <w:rFonts w:ascii="Arial" w:hAnsi="Arial" w:cs="Arial"/>
        </w:rPr>
        <w:t>defines the purpose of the Project.]</w:t>
      </w:r>
    </w:p>
    <w:p w14:paraId="53BB13E2" w14:textId="61996D8E" w:rsidR="00FD298B" w:rsidRPr="00FD298B" w:rsidRDefault="00FD298B" w:rsidP="00FD298B">
      <w:pPr>
        <w:pStyle w:val="BodyText"/>
      </w:pPr>
      <w:r>
        <w:t xml:space="preserve">The Purpose </w:t>
      </w:r>
      <w:proofErr w:type="gramStart"/>
      <w:r>
        <w:t>Of</w:t>
      </w:r>
      <w:proofErr w:type="gramEnd"/>
      <w:r>
        <w:t xml:space="preserve"> Airline reservation system project is to build an application program which airline could use to manage the reservation of airlines ticket.</w:t>
      </w:r>
    </w:p>
    <w:p w14:paraId="7E01EFCD" w14:textId="77777777" w:rsidR="009B0A63" w:rsidRDefault="009B0A63" w:rsidP="009B0A63">
      <w:pPr>
        <w:pStyle w:val="Heading2"/>
      </w:pPr>
      <w:bookmarkStart w:id="13" w:name="_Toc207768242"/>
      <w:bookmarkStart w:id="14" w:name="_Toc368912252"/>
      <w:r w:rsidRPr="003602B9">
        <w:t>Key Project Objectives</w:t>
      </w:r>
      <w:bookmarkEnd w:id="13"/>
      <w:bookmarkEnd w:id="14"/>
    </w:p>
    <w:p w14:paraId="2B5994BE" w14:textId="560CD300" w:rsidR="002E66F4" w:rsidRDefault="00FE3ABB" w:rsidP="00C26C21">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the Key Project Objectives.]</w:t>
      </w:r>
    </w:p>
    <w:p w14:paraId="52B3E734" w14:textId="6C099561" w:rsidR="00FD298B" w:rsidRPr="00FD298B" w:rsidRDefault="00FD298B" w:rsidP="007B3018">
      <w:pPr>
        <w:rPr>
          <w:rFonts w:ascii="Segoe UI" w:hAnsi="Segoe UI" w:cs="Segoe UI"/>
          <w:lang w:val="en-IN" w:eastAsia="en-IN"/>
        </w:rPr>
      </w:pPr>
      <w:r w:rsidRPr="00FD298B">
        <w:rPr>
          <w:rFonts w:ascii="Gill Sans MT" w:hAnsi="Gill Sans MT" w:cs="Segoe UI"/>
          <w:lang w:val="en-IN" w:eastAsia="en-IN"/>
        </w:rPr>
        <w:t>The main objective of airline reservation system is to manage the details of airlines ticket, flights, customer, booking counter and venders.</w:t>
      </w:r>
      <w:r w:rsidR="007B3018">
        <w:rPr>
          <w:rFonts w:ascii="Gill Sans MT" w:hAnsi="Gill Sans MT" w:cs="Segoe UI"/>
          <w:lang w:val="en-IN" w:eastAsia="en-IN"/>
        </w:rPr>
        <w:t xml:space="preserve"> </w:t>
      </w:r>
      <w:r w:rsidRPr="00FD298B">
        <w:rPr>
          <w:rFonts w:ascii="Gill Sans MT" w:hAnsi="Gill Sans MT" w:cs="Segoe UI"/>
          <w:lang w:val="en-IN" w:eastAsia="en-IN"/>
        </w:rPr>
        <w:t xml:space="preserve">It manages all the information about airlines ticket, </w:t>
      </w:r>
      <w:proofErr w:type="gramStart"/>
      <w:r w:rsidRPr="00FD298B">
        <w:rPr>
          <w:rFonts w:ascii="Gill Sans MT" w:hAnsi="Gill Sans MT" w:cs="Segoe UI"/>
          <w:lang w:val="en-IN" w:eastAsia="en-IN"/>
        </w:rPr>
        <w:t>bookings ,venders</w:t>
      </w:r>
      <w:proofErr w:type="gramEnd"/>
      <w:r w:rsidRPr="00FD298B">
        <w:rPr>
          <w:rFonts w:ascii="Gill Sans MT" w:hAnsi="Gill Sans MT" w:cs="Segoe UI"/>
          <w:lang w:val="en-IN" w:eastAsia="en-IN"/>
        </w:rPr>
        <w:t>, airline ticket . The project is totally built at administrative end and thus only the administrator is guarante</w:t>
      </w:r>
      <w:r w:rsidR="007B3018">
        <w:rPr>
          <w:rFonts w:ascii="Gill Sans MT" w:hAnsi="Gill Sans MT" w:cs="Segoe UI"/>
          <w:lang w:val="en-IN" w:eastAsia="en-IN"/>
        </w:rPr>
        <w:t>e</w:t>
      </w:r>
      <w:r w:rsidRPr="00FD298B">
        <w:rPr>
          <w:rFonts w:ascii="Gill Sans MT" w:hAnsi="Gill Sans MT" w:cs="Segoe UI"/>
          <w:lang w:val="en-IN" w:eastAsia="en-IN"/>
        </w:rPr>
        <w:t>d the access.</w:t>
      </w:r>
      <w:r w:rsidR="007B3018">
        <w:rPr>
          <w:rFonts w:ascii="Gill Sans MT" w:hAnsi="Gill Sans MT" w:cs="Segoe UI"/>
          <w:lang w:val="en-IN" w:eastAsia="en-IN"/>
        </w:rPr>
        <w:t xml:space="preserve"> </w:t>
      </w:r>
      <w:r w:rsidRPr="00FD298B">
        <w:rPr>
          <w:rFonts w:ascii="Gill Sans MT" w:hAnsi="Gill Sans MT" w:cs="Segoe UI"/>
          <w:lang w:val="en-IN" w:eastAsia="en-IN"/>
        </w:rPr>
        <w:t>the purpose of the project is to build and application program to reduce the</w:t>
      </w:r>
      <w:r w:rsidRPr="00FD298B">
        <w:rPr>
          <w:rFonts w:ascii="Gill Sans MT" w:hAnsi="Gill Sans MT" w:cs="Segoe UI"/>
          <w:sz w:val="40"/>
          <w:szCs w:val="40"/>
          <w:lang w:val="en-IN" w:eastAsia="en-IN"/>
        </w:rPr>
        <w:t xml:space="preserve"> </w:t>
      </w:r>
      <w:r w:rsidRPr="00FD298B">
        <w:rPr>
          <w:rFonts w:ascii="Gill Sans MT" w:hAnsi="Gill Sans MT" w:cs="Segoe UI"/>
          <w:lang w:val="en-IN" w:eastAsia="en-IN"/>
        </w:rPr>
        <w:t>manual work for managing the airline tickets, flights, bookings, customer. Its tracks all the details about the customer, booking counter, venders.</w:t>
      </w:r>
    </w:p>
    <w:p w14:paraId="45078EDA" w14:textId="77777777" w:rsidR="00FD298B" w:rsidRPr="00FD298B" w:rsidRDefault="00FD298B" w:rsidP="00FD298B">
      <w:pPr>
        <w:pStyle w:val="BodyText"/>
      </w:pPr>
    </w:p>
    <w:p w14:paraId="26AC0DDF" w14:textId="77777777" w:rsidR="009B0A63" w:rsidRDefault="009B0A63" w:rsidP="009B0A63">
      <w:pPr>
        <w:pStyle w:val="Heading2"/>
      </w:pPr>
      <w:bookmarkStart w:id="15" w:name="_toc389"/>
      <w:bookmarkStart w:id="16" w:name="_Toc207768243"/>
      <w:bookmarkStart w:id="17" w:name="_Toc368912253"/>
      <w:bookmarkEnd w:id="15"/>
      <w:r>
        <w:t>P</w:t>
      </w:r>
      <w:r w:rsidRPr="003602B9">
        <w:t>roject Scope and Limitation</w:t>
      </w:r>
      <w:bookmarkEnd w:id="16"/>
      <w:bookmarkEnd w:id="17"/>
    </w:p>
    <w:p w14:paraId="319CFD7A" w14:textId="46B4A6FE" w:rsidR="00632C3B" w:rsidRDefault="00632C3B" w:rsidP="00C26C21">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the scope of the project and the Limitations in executing the project.]</w:t>
      </w:r>
    </w:p>
    <w:p w14:paraId="018FCCBA" w14:textId="30FF3C58" w:rsidR="007B3018" w:rsidRPr="007B3018" w:rsidRDefault="007B3018" w:rsidP="007B3018">
      <w:pPr>
        <w:rPr>
          <w:rFonts w:ascii="Gill Sans MT" w:hAnsi="Gill Sans MT"/>
          <w:lang w:val="en-IN" w:eastAsia="en-IN"/>
        </w:rPr>
      </w:pPr>
      <w:r w:rsidRPr="007B3018">
        <w:rPr>
          <w:rFonts w:ascii="Gill Sans MT" w:hAnsi="Gill Sans MT"/>
          <w:lang w:val="en-IN" w:eastAsia="en-IN"/>
        </w:rPr>
        <w:t>Airline Reservation System is one the modifications that were carried out in the Passenger Service System so that the working and availability of Service area can be broadened. This is basically an interface of Global distribution System to carry out reservations on the desired airline from any place</w:t>
      </w:r>
      <w:r>
        <w:rPr>
          <w:rFonts w:ascii="Gill Sans MT" w:hAnsi="Gill Sans MT"/>
          <w:lang w:val="en-IN" w:eastAsia="en-IN"/>
        </w:rPr>
        <w:t>.</w:t>
      </w:r>
    </w:p>
    <w:p w14:paraId="1B7748C0" w14:textId="77777777" w:rsidR="007B3018" w:rsidRPr="007B3018" w:rsidRDefault="007B3018" w:rsidP="007B3018">
      <w:pPr>
        <w:pStyle w:val="BodyText"/>
      </w:pPr>
    </w:p>
    <w:p w14:paraId="6EB50683" w14:textId="77777777" w:rsidR="009B0A63" w:rsidRDefault="009B0A63" w:rsidP="009B0A63">
      <w:pPr>
        <w:pStyle w:val="Heading3"/>
      </w:pPr>
      <w:bookmarkStart w:id="18" w:name="_Toc207768244"/>
      <w:bookmarkStart w:id="19" w:name="_Toc368912254"/>
      <w:r w:rsidRPr="003602B9">
        <w:lastRenderedPageBreak/>
        <w:t>In Scope</w:t>
      </w:r>
      <w:bookmarkEnd w:id="18"/>
      <w:bookmarkEnd w:id="19"/>
    </w:p>
    <w:p w14:paraId="31C7BD96" w14:textId="4ABAD7FB" w:rsidR="00632C3B" w:rsidRDefault="00632C3B" w:rsidP="00C26C21">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all is expected and in the scope of the project]</w:t>
      </w:r>
    </w:p>
    <w:p w14:paraId="7CFC941E" w14:textId="4BCEA7AB" w:rsidR="007B3018" w:rsidRPr="007B3018" w:rsidRDefault="007B3018" w:rsidP="007B3018">
      <w:pPr>
        <w:pStyle w:val="BodyText"/>
      </w:pPr>
      <w:r>
        <w:t>It is expected to give correct schedule for each flight</w:t>
      </w:r>
      <w:r w:rsidR="0073708D">
        <w:t>.</w:t>
      </w:r>
    </w:p>
    <w:p w14:paraId="56C0EFD8" w14:textId="77777777" w:rsidR="009B0A63" w:rsidRDefault="009B0A63" w:rsidP="009B0A63">
      <w:pPr>
        <w:pStyle w:val="Heading3"/>
      </w:pPr>
      <w:bookmarkStart w:id="20" w:name="_Toc207768245"/>
      <w:bookmarkStart w:id="21" w:name="_Toc368912255"/>
      <w:r w:rsidRPr="003602B9">
        <w:t>Out of scope</w:t>
      </w:r>
      <w:bookmarkEnd w:id="20"/>
      <w:bookmarkEnd w:id="21"/>
    </w:p>
    <w:p w14:paraId="42BE0ED4" w14:textId="79EC83F1" w:rsidR="00632C3B" w:rsidRDefault="00632C3B" w:rsidP="00632C3B">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is out of the scope of the project]</w:t>
      </w:r>
    </w:p>
    <w:p w14:paraId="018EAA7E" w14:textId="08B22196" w:rsidR="007B3018" w:rsidRPr="007B3018" w:rsidRDefault="007B3018" w:rsidP="007B3018">
      <w:pPr>
        <w:pStyle w:val="BodyText"/>
      </w:pPr>
      <w:r>
        <w:t>Required to involve techniques such as inheritance, Exception handling to make the project successful.</w:t>
      </w:r>
    </w:p>
    <w:p w14:paraId="104BC14C" w14:textId="77777777" w:rsidR="00632C3B" w:rsidRPr="00632C3B" w:rsidRDefault="00632C3B" w:rsidP="00632C3B"/>
    <w:p w14:paraId="454331C3" w14:textId="77777777" w:rsidR="009B0A63" w:rsidRDefault="009B0A63" w:rsidP="009B0A63">
      <w:pPr>
        <w:pStyle w:val="Heading2"/>
      </w:pPr>
      <w:bookmarkStart w:id="22" w:name="_Toc207768246"/>
      <w:bookmarkStart w:id="23" w:name="_Toc368912256"/>
      <w:r w:rsidRPr="003602B9">
        <w:t>Functional Overview</w:t>
      </w:r>
      <w:bookmarkEnd w:id="22"/>
      <w:bookmarkEnd w:id="23"/>
    </w:p>
    <w:p w14:paraId="3DD8E5AC" w14:textId="2640DDF7" w:rsidR="00333A76" w:rsidRDefault="00333A76" w:rsidP="00333A76">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Provides a general description of the software system including its functionality and matters related to the overall system function and its design Feel free to split this discussion</w:t>
      </w:r>
      <w:r w:rsidR="00C26C21">
        <w:rPr>
          <w:rFonts w:ascii="Arial" w:hAnsi="Arial" w:cs="Arial"/>
        </w:rPr>
        <w:t xml:space="preserve"> up into subsections (and sub </w:t>
      </w:r>
      <w:r w:rsidRPr="00333A76">
        <w:rPr>
          <w:rFonts w:ascii="Arial" w:hAnsi="Arial" w:cs="Arial"/>
        </w:rPr>
        <w:t xml:space="preserve">sections, </w:t>
      </w:r>
      <w:proofErr w:type="spellStart"/>
      <w:r w:rsidRPr="00333A76">
        <w:rPr>
          <w:rFonts w:ascii="Arial" w:hAnsi="Arial" w:cs="Arial"/>
        </w:rPr>
        <w:t>etc</w:t>
      </w:r>
      <w:proofErr w:type="spellEnd"/>
      <w:r w:rsidRPr="00333A76">
        <w:rPr>
          <w:rFonts w:ascii="Arial" w:hAnsi="Arial" w:cs="Arial"/>
        </w:rPr>
        <w:t xml:space="preserve"> ...).</w:t>
      </w:r>
      <w:r>
        <w:rPr>
          <w:rFonts w:ascii="Arial" w:hAnsi="Arial" w:cs="Arial"/>
        </w:rPr>
        <w:t>]</w:t>
      </w:r>
    </w:p>
    <w:p w14:paraId="219024EC" w14:textId="6034620A" w:rsidR="0073708D" w:rsidRPr="0073708D" w:rsidRDefault="0073708D" w:rsidP="0073708D">
      <w:pPr>
        <w:pStyle w:val="BodyText"/>
      </w:pPr>
      <w:r>
        <w:t xml:space="preserve">CPP ATL enables code the job specifications, </w:t>
      </w:r>
      <w:proofErr w:type="spellStart"/>
      <w:r>
        <w:t>fileIO</w:t>
      </w:r>
      <w:proofErr w:type="spellEnd"/>
      <w:r>
        <w:t xml:space="preserve"> operations helps to read file from command line arguments and write schedule into different text </w:t>
      </w:r>
      <w:proofErr w:type="spellStart"/>
      <w:proofErr w:type="gramStart"/>
      <w:r>
        <w:t>lines.Valgrind</w:t>
      </w:r>
      <w:proofErr w:type="spellEnd"/>
      <w:proofErr w:type="gramEnd"/>
      <w:r>
        <w:t xml:space="preserve"> captures the data of memory leak. </w:t>
      </w:r>
    </w:p>
    <w:p w14:paraId="44EFDD89" w14:textId="77777777" w:rsidR="009B0A63" w:rsidRDefault="009B0A63" w:rsidP="009B0A63">
      <w:pPr>
        <w:pStyle w:val="Heading2"/>
      </w:pPr>
      <w:bookmarkStart w:id="24" w:name="_Toc207768248"/>
      <w:bookmarkStart w:id="25" w:name="_Toc368912257"/>
      <w:r w:rsidRPr="003602B9">
        <w:t>Assumptions</w:t>
      </w:r>
      <w:bookmarkEnd w:id="24"/>
      <w:r w:rsidR="003751D9">
        <w:t>,</w:t>
      </w:r>
      <w:r w:rsidR="007D4C5D">
        <w:t xml:space="preserve"> Dependencies</w:t>
      </w:r>
      <w:r w:rsidR="003751D9">
        <w:t xml:space="preserve"> &amp; Constraints</w:t>
      </w:r>
      <w:bookmarkEnd w:id="25"/>
    </w:p>
    <w:p w14:paraId="4112B9BF" w14:textId="77777777" w:rsidR="003751D9" w:rsidRPr="003751D9" w:rsidRDefault="003751D9" w:rsidP="003751D9">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Pr="003751D9">
        <w:rPr>
          <w:rFonts w:ascii="Arial" w:hAnsi="Arial" w:cs="Arial"/>
        </w:rPr>
        <w:t>escribing any assumptions</w:t>
      </w:r>
      <w:r w:rsidR="001F5AD1" w:rsidRPr="003751D9">
        <w:rPr>
          <w:rFonts w:ascii="Arial" w:hAnsi="Arial" w:cs="Arial"/>
        </w:rPr>
        <w:t>, dependencies</w:t>
      </w:r>
      <w:r w:rsidRPr="003751D9">
        <w:rPr>
          <w:rFonts w:ascii="Arial" w:hAnsi="Arial" w:cs="Arial"/>
        </w:rPr>
        <w:t xml:space="preserve"> or </w:t>
      </w:r>
      <w:r w:rsidR="001F5AD1" w:rsidRPr="003751D9">
        <w:rPr>
          <w:rFonts w:ascii="Arial" w:hAnsi="Arial" w:cs="Arial"/>
        </w:rPr>
        <w:t>constrains</w:t>
      </w:r>
      <w:r w:rsidRPr="003751D9">
        <w:rPr>
          <w:rFonts w:ascii="Arial" w:hAnsi="Arial" w:cs="Arial"/>
        </w:rPr>
        <w:t xml:space="preserve"> </w:t>
      </w:r>
      <w:r>
        <w:rPr>
          <w:rFonts w:ascii="Arial" w:hAnsi="Arial" w:cs="Arial"/>
        </w:rPr>
        <w:t>that are taken into consideration while preparing this document</w:t>
      </w:r>
      <w:r w:rsidRPr="003751D9">
        <w:rPr>
          <w:rFonts w:ascii="Arial" w:hAnsi="Arial" w:cs="Arial"/>
        </w:rPr>
        <w:t>. These may concern such issues as:</w:t>
      </w:r>
    </w:p>
    <w:p w14:paraId="066C9A39" w14:textId="77777777" w:rsidR="003751D9" w:rsidRPr="003751D9" w:rsidRDefault="003751D9" w:rsidP="003751D9">
      <w:pPr>
        <w:pStyle w:val="InfoBlue"/>
        <w:jc w:val="both"/>
        <w:rPr>
          <w:rFonts w:ascii="Arial" w:hAnsi="Arial" w:cs="Arial"/>
        </w:rPr>
      </w:pPr>
      <w:r w:rsidRPr="003751D9">
        <w:rPr>
          <w:rFonts w:ascii="Arial" w:hAnsi="Arial" w:cs="Arial"/>
        </w:rPr>
        <w:t>Related software or hardware</w:t>
      </w:r>
    </w:p>
    <w:p w14:paraId="0F653B47" w14:textId="77777777" w:rsidR="003751D9" w:rsidRPr="003751D9" w:rsidRDefault="003751D9" w:rsidP="003751D9">
      <w:pPr>
        <w:pStyle w:val="InfoBlue"/>
        <w:jc w:val="both"/>
        <w:rPr>
          <w:rFonts w:ascii="Arial" w:hAnsi="Arial" w:cs="Arial"/>
        </w:rPr>
      </w:pPr>
      <w:r w:rsidRPr="003751D9">
        <w:rPr>
          <w:rFonts w:ascii="Arial" w:hAnsi="Arial" w:cs="Arial"/>
        </w:rPr>
        <w:t>Operating systems</w:t>
      </w:r>
    </w:p>
    <w:p w14:paraId="399FB99B" w14:textId="77777777" w:rsidR="003751D9" w:rsidRPr="003751D9" w:rsidRDefault="003751D9" w:rsidP="003751D9">
      <w:pPr>
        <w:pStyle w:val="InfoBlue"/>
        <w:jc w:val="both"/>
        <w:rPr>
          <w:rFonts w:ascii="Arial" w:hAnsi="Arial" w:cs="Arial"/>
        </w:rPr>
      </w:pPr>
      <w:r w:rsidRPr="003751D9">
        <w:rPr>
          <w:rFonts w:ascii="Arial" w:hAnsi="Arial" w:cs="Arial"/>
        </w:rPr>
        <w:t>End-user characteristics</w:t>
      </w:r>
    </w:p>
    <w:p w14:paraId="3FA04C98" w14:textId="77777777" w:rsidR="007D4C5D" w:rsidRPr="007D4C5D" w:rsidRDefault="003751D9" w:rsidP="0019538E">
      <w:pPr>
        <w:pStyle w:val="InfoBlue"/>
        <w:jc w:val="both"/>
      </w:pPr>
      <w:r w:rsidRPr="003751D9">
        <w:rPr>
          <w:rFonts w:ascii="Arial" w:hAnsi="Arial" w:cs="Arial"/>
        </w:rPr>
        <w:t>Possible and/or probable changes in functionality</w:t>
      </w:r>
      <w:r>
        <w:rPr>
          <w:rFonts w:ascii="Arial" w:hAnsi="Arial" w:cs="Arial"/>
        </w:rPr>
        <w:t>]</w:t>
      </w:r>
      <w:r w:rsidRPr="003751D9">
        <w:rPr>
          <w:rFonts w:ascii="Arial" w:hAnsi="Arial" w:cs="Arial"/>
        </w:rPr>
        <w:t xml:space="preserve"> </w:t>
      </w:r>
    </w:p>
    <w:p w14:paraId="03A74288" w14:textId="77777777" w:rsidR="009B0A63" w:rsidRPr="003602B9" w:rsidRDefault="009B0A63" w:rsidP="00E120EC">
      <w:pPr>
        <w:pStyle w:val="Heading2"/>
      </w:pPr>
      <w:bookmarkStart w:id="26" w:name="_Toc207768249"/>
      <w:bookmarkStart w:id="27" w:name="_Toc368912258"/>
      <w:r w:rsidRPr="003602B9">
        <w:t>Risks</w:t>
      </w:r>
      <w:bookmarkEnd w:id="26"/>
      <w:bookmarkEnd w:id="27"/>
    </w:p>
    <w:p w14:paraId="42B010AE" w14:textId="54A20335" w:rsidR="00B85653" w:rsidRDefault="003751D9" w:rsidP="0019538E">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00CE5AD2">
        <w:rPr>
          <w:rFonts w:ascii="Arial" w:hAnsi="Arial" w:cs="Arial"/>
        </w:rPr>
        <w:t xml:space="preserve">escribing the risks </w:t>
      </w:r>
      <w:r>
        <w:rPr>
          <w:rFonts w:ascii="Arial" w:hAnsi="Arial" w:cs="Arial"/>
        </w:rPr>
        <w:t>that are taken into consideration while preparing this document</w:t>
      </w:r>
      <w:r w:rsidRPr="003751D9">
        <w:rPr>
          <w:rFonts w:ascii="Arial" w:hAnsi="Arial" w:cs="Arial"/>
        </w:rPr>
        <w:t xml:space="preserve">. </w:t>
      </w:r>
      <w:r w:rsidR="00CE5AD2">
        <w:rPr>
          <w:rFonts w:ascii="Arial" w:hAnsi="Arial" w:cs="Arial"/>
        </w:rPr>
        <w:t xml:space="preserve">All the risks related to Software, Hardware, Operating System, Users, </w:t>
      </w:r>
      <w:proofErr w:type="spellStart"/>
      <w:r w:rsidR="00CE5AD2">
        <w:rPr>
          <w:rFonts w:ascii="Arial" w:hAnsi="Arial" w:cs="Arial"/>
        </w:rPr>
        <w:t>etc</w:t>
      </w:r>
      <w:proofErr w:type="spellEnd"/>
      <w:r w:rsidR="00CE5AD2">
        <w:rPr>
          <w:rFonts w:ascii="Arial" w:hAnsi="Arial" w:cs="Arial"/>
        </w:rPr>
        <w:t xml:space="preserve"> </w:t>
      </w:r>
      <w:proofErr w:type="gramStart"/>
      <w:r w:rsidR="00CE5AD2">
        <w:rPr>
          <w:rFonts w:ascii="Arial" w:hAnsi="Arial" w:cs="Arial"/>
        </w:rPr>
        <w:t>have to</w:t>
      </w:r>
      <w:proofErr w:type="gramEnd"/>
      <w:r w:rsidR="00CE5AD2">
        <w:rPr>
          <w:rFonts w:ascii="Arial" w:hAnsi="Arial" w:cs="Arial"/>
        </w:rPr>
        <w:t xml:space="preserve"> be documented here.]</w:t>
      </w:r>
    </w:p>
    <w:p w14:paraId="6661DF78" w14:textId="3DD97CB6" w:rsidR="0073708D" w:rsidRPr="0073708D" w:rsidRDefault="0073708D" w:rsidP="0073708D">
      <w:pPr>
        <w:pStyle w:val="BodyText"/>
      </w:pPr>
      <w:r>
        <w:t xml:space="preserve">All assumptions, functional overview and design parameters are documented without evaluation which are to be implemented without missing. </w:t>
      </w:r>
    </w:p>
    <w:p w14:paraId="777CC2AB" w14:textId="77777777" w:rsidR="006B3C2A" w:rsidRDefault="009D4FE0" w:rsidP="006B3C2A">
      <w:pPr>
        <w:pStyle w:val="Heading1"/>
      </w:pPr>
      <w:bookmarkStart w:id="28" w:name="_Toc207768251"/>
      <w:bookmarkStart w:id="29" w:name="_Toc368912259"/>
      <w:r w:rsidRPr="003602B9">
        <w:t>Design Overview</w:t>
      </w:r>
      <w:bookmarkStart w:id="30" w:name="_Toc207768252"/>
      <w:bookmarkEnd w:id="28"/>
      <w:bookmarkEnd w:id="29"/>
    </w:p>
    <w:p w14:paraId="084503B3" w14:textId="77777777" w:rsidR="00F748A1" w:rsidRPr="00F748A1" w:rsidRDefault="00F748A1" w:rsidP="00F748A1">
      <w:pPr>
        <w:pStyle w:val="InfoBlue"/>
        <w:jc w:val="both"/>
        <w:rPr>
          <w:rFonts w:ascii="Arial" w:hAnsi="Arial" w:cs="Arial"/>
        </w:rPr>
      </w:pPr>
      <w:r>
        <w:rPr>
          <w:rFonts w:ascii="Arial" w:hAnsi="Arial" w:cs="Arial"/>
        </w:rPr>
        <w:t xml:space="preserve">In this section, </w:t>
      </w:r>
      <w:r w:rsidRPr="00F748A1">
        <w:rPr>
          <w:rFonts w:ascii="Arial" w:hAnsi="Arial" w:cs="Arial"/>
        </w:rPr>
        <w:t xml:space="preserve">a general description of the software system including its functionality and matters related to the overall system and its design </w:t>
      </w:r>
      <w:proofErr w:type="gramStart"/>
      <w:r>
        <w:rPr>
          <w:rFonts w:ascii="Arial" w:hAnsi="Arial" w:cs="Arial"/>
        </w:rPr>
        <w:t>has to</w:t>
      </w:r>
      <w:proofErr w:type="gramEnd"/>
      <w:r>
        <w:rPr>
          <w:rFonts w:ascii="Arial" w:hAnsi="Arial" w:cs="Arial"/>
        </w:rPr>
        <w:t xml:space="preserve"> be documented.]</w:t>
      </w:r>
    </w:p>
    <w:p w14:paraId="5AAB9AF4" w14:textId="77777777" w:rsidR="006B3C2A" w:rsidRDefault="009D4FE0" w:rsidP="006B3C2A">
      <w:pPr>
        <w:pStyle w:val="Heading2"/>
      </w:pPr>
      <w:bookmarkStart w:id="31" w:name="_Toc368912260"/>
      <w:r w:rsidRPr="003602B9">
        <w:t>Design Objectives</w:t>
      </w:r>
      <w:bookmarkStart w:id="32" w:name="_Toc207768253"/>
      <w:bookmarkEnd w:id="30"/>
      <w:bookmarkEnd w:id="31"/>
    </w:p>
    <w:p w14:paraId="046473F0" w14:textId="5B922D3B" w:rsidR="00ED14C1" w:rsidRDefault="00ED14C1" w:rsidP="00ED14C1">
      <w:pPr>
        <w:pStyle w:val="InfoBlue"/>
        <w:jc w:val="both"/>
        <w:rPr>
          <w:rFonts w:ascii="Arial" w:hAnsi="Arial" w:cs="Arial"/>
        </w:rPr>
      </w:pPr>
      <w:r>
        <w:rPr>
          <w:rFonts w:ascii="Arial" w:hAnsi="Arial" w:cs="Arial"/>
        </w:rPr>
        <w:t xml:space="preserve">[In this section, </w:t>
      </w:r>
      <w:r w:rsidRPr="00F748A1">
        <w:rPr>
          <w:rFonts w:ascii="Arial" w:hAnsi="Arial" w:cs="Arial"/>
        </w:rPr>
        <w:t>a general description of the system</w:t>
      </w:r>
      <w:r>
        <w:rPr>
          <w:rFonts w:ascii="Arial" w:hAnsi="Arial" w:cs="Arial"/>
        </w:rPr>
        <w:t>’s design objectives</w:t>
      </w:r>
      <w:r w:rsidRPr="00F748A1">
        <w:rPr>
          <w:rFonts w:ascii="Arial" w:hAnsi="Arial" w:cs="Arial"/>
        </w:rPr>
        <w:t xml:space="preserve"> including matters related to the overall system and its design </w:t>
      </w:r>
      <w:proofErr w:type="gramStart"/>
      <w:r>
        <w:rPr>
          <w:rFonts w:ascii="Arial" w:hAnsi="Arial" w:cs="Arial"/>
        </w:rPr>
        <w:t>has to</w:t>
      </w:r>
      <w:proofErr w:type="gramEnd"/>
      <w:r>
        <w:rPr>
          <w:rFonts w:ascii="Arial" w:hAnsi="Arial" w:cs="Arial"/>
        </w:rPr>
        <w:t xml:space="preserve"> be documented.]</w:t>
      </w:r>
    </w:p>
    <w:p w14:paraId="11DE057B" w14:textId="1054E1A6" w:rsidR="0073708D" w:rsidRPr="0073708D" w:rsidRDefault="00792C08" w:rsidP="0073708D">
      <w:pPr>
        <w:pStyle w:val="BodyText"/>
      </w:pPr>
      <w:r>
        <w:t xml:space="preserve">Design objectives include different parameters like Customer Id, Name, Age, Gender, Address and Phone </w:t>
      </w:r>
      <w:proofErr w:type="gramStart"/>
      <w:r>
        <w:t>number  for</w:t>
      </w:r>
      <w:proofErr w:type="gramEnd"/>
      <w:r>
        <w:t xml:space="preserve"> a particular flight reservation.</w:t>
      </w:r>
    </w:p>
    <w:p w14:paraId="21D49C47" w14:textId="77777777" w:rsidR="0073708D" w:rsidRPr="0073708D" w:rsidRDefault="0073708D" w:rsidP="0073708D">
      <w:pPr>
        <w:pStyle w:val="BodyText"/>
      </w:pPr>
    </w:p>
    <w:p w14:paraId="1CC063E1" w14:textId="77777777" w:rsidR="009D4FE0" w:rsidRDefault="009D4FE0" w:rsidP="006B3C2A">
      <w:pPr>
        <w:pStyle w:val="Heading3"/>
      </w:pPr>
      <w:bookmarkStart w:id="33" w:name="_Toc368912261"/>
      <w:r w:rsidRPr="003602B9">
        <w:lastRenderedPageBreak/>
        <w:t>Recommended Architecture</w:t>
      </w:r>
      <w:bookmarkEnd w:id="32"/>
      <w:bookmarkEnd w:id="33"/>
    </w:p>
    <w:p w14:paraId="1BC4703A" w14:textId="2361446B" w:rsidR="00912B13" w:rsidRDefault="00912B13" w:rsidP="00912B13">
      <w:pPr>
        <w:pStyle w:val="InfoBlue"/>
        <w:jc w:val="both"/>
        <w:rPr>
          <w:rFonts w:ascii="Arial" w:hAnsi="Arial" w:cs="Arial"/>
        </w:rPr>
      </w:pPr>
      <w:r w:rsidRPr="00912B13">
        <w:rPr>
          <w:rFonts w:ascii="Arial" w:hAnsi="Arial" w:cs="Arial"/>
        </w:rPr>
        <w:t>[In this section, a document the Recommended System Architecture]</w:t>
      </w:r>
    </w:p>
    <w:p w14:paraId="658A8FAA" w14:textId="3C5478C7" w:rsidR="00792C08" w:rsidRPr="00792C08" w:rsidRDefault="00792C08" w:rsidP="00792C08">
      <w:pPr>
        <w:pStyle w:val="BodyText"/>
      </w:pPr>
      <w:r>
        <w:t>UML diagram.</w:t>
      </w:r>
    </w:p>
    <w:p w14:paraId="5A123178" w14:textId="77777777" w:rsidR="00ED6EDC" w:rsidRDefault="009D4FE0" w:rsidP="00140A70">
      <w:pPr>
        <w:pStyle w:val="Heading2"/>
      </w:pPr>
      <w:bookmarkStart w:id="34" w:name="_Toc207768255"/>
      <w:bookmarkStart w:id="35" w:name="_Toc368912262"/>
      <w:r w:rsidRPr="003602B9">
        <w:t>Architectural Strategies</w:t>
      </w:r>
      <w:bookmarkStart w:id="36" w:name="_Toc207768256"/>
      <w:bookmarkEnd w:id="34"/>
      <w:bookmarkEnd w:id="35"/>
    </w:p>
    <w:p w14:paraId="07009E9D" w14:textId="77777777" w:rsidR="00B1405F" w:rsidRPr="00B1405F" w:rsidRDefault="00B1405F" w:rsidP="00B1405F">
      <w:pPr>
        <w:pStyle w:val="InfoBlue"/>
        <w:jc w:val="both"/>
        <w:rPr>
          <w:rFonts w:ascii="Arial" w:hAnsi="Arial" w:cs="Arial"/>
        </w:rPr>
      </w:pPr>
      <w:r w:rsidRPr="00B1405F">
        <w:rPr>
          <w:rFonts w:ascii="Arial" w:hAnsi="Arial" w:cs="Arial"/>
        </w:rPr>
        <w: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w:t>
      </w:r>
      <w:proofErr w:type="gramStart"/>
      <w:r w:rsidRPr="00B1405F">
        <w:rPr>
          <w:rFonts w:ascii="Arial" w:hAnsi="Arial" w:cs="Arial"/>
        </w:rPr>
        <w:t>. ]</w:t>
      </w:r>
      <w:proofErr w:type="gramEnd"/>
    </w:p>
    <w:p w14:paraId="3DD1B498" w14:textId="77777777" w:rsidR="00AD0765" w:rsidRDefault="009D4FE0" w:rsidP="00AD0765">
      <w:pPr>
        <w:pStyle w:val="Heading3"/>
      </w:pPr>
      <w:bookmarkStart w:id="37" w:name="_Toc368912263"/>
      <w:r w:rsidRPr="003602B9">
        <w:t>Design Alternative</w:t>
      </w:r>
      <w:bookmarkStart w:id="38" w:name="_Toc207768258"/>
      <w:bookmarkEnd w:id="36"/>
      <w:bookmarkEnd w:id="37"/>
    </w:p>
    <w:p w14:paraId="3109F09B" w14:textId="0FAA35C0" w:rsidR="00B1405F" w:rsidRDefault="00B1405F" w:rsidP="00B1405F">
      <w:pPr>
        <w:pStyle w:val="InfoBlue"/>
        <w:jc w:val="both"/>
        <w:rPr>
          <w:rFonts w:ascii="Arial" w:hAnsi="Arial" w:cs="Arial"/>
        </w:rPr>
      </w:pPr>
      <w:r>
        <w:rPr>
          <w:rFonts w:ascii="Arial" w:hAnsi="Arial" w:cs="Arial"/>
        </w:rPr>
        <w:t>[</w:t>
      </w:r>
      <w:r w:rsidRPr="00B1405F">
        <w:rPr>
          <w:rFonts w:ascii="Arial" w:hAnsi="Arial" w:cs="Arial"/>
        </w:rPr>
        <w:t xml:space="preserve">All the available alternatives </w:t>
      </w:r>
      <w:proofErr w:type="gramStart"/>
      <w:r w:rsidRPr="00B1405F">
        <w:rPr>
          <w:rFonts w:ascii="Arial" w:hAnsi="Arial" w:cs="Arial"/>
        </w:rPr>
        <w:t>have to</w:t>
      </w:r>
      <w:proofErr w:type="gramEnd"/>
      <w:r w:rsidRPr="00B1405F">
        <w:rPr>
          <w:rFonts w:ascii="Arial" w:hAnsi="Arial" w:cs="Arial"/>
        </w:rPr>
        <w:t xml:space="preserve"> be documented here along with the re</w:t>
      </w:r>
      <w:r w:rsidR="00F10138">
        <w:rPr>
          <w:rFonts w:ascii="Arial" w:hAnsi="Arial" w:cs="Arial"/>
        </w:rPr>
        <w:t>a</w:t>
      </w:r>
      <w:r w:rsidRPr="00B1405F">
        <w:rPr>
          <w:rFonts w:ascii="Arial" w:hAnsi="Arial" w:cs="Arial"/>
        </w:rPr>
        <w:t>sons for selection or rejection of the particular alternative.</w:t>
      </w:r>
      <w:r>
        <w:rPr>
          <w:rFonts w:ascii="Arial" w:hAnsi="Arial" w:cs="Arial"/>
        </w:rPr>
        <w:t>]</w:t>
      </w:r>
      <w:r w:rsidRPr="00B1405F">
        <w:rPr>
          <w:rFonts w:ascii="Arial" w:hAnsi="Arial" w:cs="Arial"/>
        </w:rPr>
        <w:t xml:space="preserve"> </w:t>
      </w:r>
    </w:p>
    <w:p w14:paraId="0FDCB6DB" w14:textId="79933E5B" w:rsidR="00792C08" w:rsidRPr="00792C08" w:rsidRDefault="00792C08" w:rsidP="00792C08">
      <w:pPr>
        <w:pStyle w:val="BodyText"/>
      </w:pPr>
      <w:r>
        <w:t>Design sequence diagram and use case diagrams as designed paradigm. but as an alternative selected class diagram to visualize more data that I have used in application.</w:t>
      </w:r>
    </w:p>
    <w:p w14:paraId="6560256D" w14:textId="77777777" w:rsidR="00AD0765" w:rsidRDefault="009D4FE0" w:rsidP="00AD0765">
      <w:pPr>
        <w:pStyle w:val="Heading3"/>
      </w:pPr>
      <w:bookmarkStart w:id="39" w:name="_Toc368912264"/>
      <w:r w:rsidRPr="003602B9">
        <w:t>Reuse of Existing Common Services/Utilities</w:t>
      </w:r>
      <w:bookmarkStart w:id="40" w:name="_Toc207768259"/>
      <w:bookmarkEnd w:id="38"/>
      <w:bookmarkEnd w:id="39"/>
    </w:p>
    <w:p w14:paraId="3488AC80" w14:textId="20CC182E" w:rsidR="00B1405F" w:rsidRDefault="00B1405F" w:rsidP="00B1405F">
      <w:pPr>
        <w:pStyle w:val="InfoBlue"/>
        <w:jc w:val="both"/>
        <w:rPr>
          <w:rFonts w:ascii="Arial" w:hAnsi="Arial" w:cs="Arial"/>
        </w:rPr>
      </w:pPr>
      <w:r w:rsidRPr="00B1405F">
        <w:rPr>
          <w:rFonts w:ascii="Arial" w:hAnsi="Arial" w:cs="Arial"/>
        </w:rPr>
        <w:t>[Document the details of all the available common services or Utilities that will be used by this system here.]</w:t>
      </w:r>
    </w:p>
    <w:p w14:paraId="50C85E92" w14:textId="0EFC0B96" w:rsidR="00792C08" w:rsidRPr="00792C08" w:rsidRDefault="00792C08" w:rsidP="00792C08">
      <w:pPr>
        <w:pStyle w:val="BodyText"/>
      </w:pPr>
      <w:r>
        <w:t xml:space="preserve">For designing and development for the </w:t>
      </w:r>
      <w:proofErr w:type="gramStart"/>
      <w:r>
        <w:t>project  is</w:t>
      </w:r>
      <w:proofErr w:type="gramEnd"/>
      <w:r>
        <w:t xml:space="preserve"> successfully done by existing sources such as star </w:t>
      </w:r>
      <w:proofErr w:type="spellStart"/>
      <w:r>
        <w:t>uml</w:t>
      </w:r>
      <w:proofErr w:type="spellEnd"/>
      <w:r>
        <w:t xml:space="preserve"> for designing </w:t>
      </w:r>
      <w:proofErr w:type="spellStart"/>
      <w:r>
        <w:t>uml</w:t>
      </w:r>
      <w:proofErr w:type="spellEnd"/>
      <w:r>
        <w:t xml:space="preserve"> diagrams and vi editor for developing.</w:t>
      </w:r>
    </w:p>
    <w:p w14:paraId="7A4E8589" w14:textId="77777777" w:rsidR="00AD0765" w:rsidRDefault="009D4FE0" w:rsidP="00AD0765">
      <w:pPr>
        <w:pStyle w:val="Heading3"/>
      </w:pPr>
      <w:bookmarkStart w:id="41" w:name="_Toc368912265"/>
      <w:r w:rsidRPr="003602B9">
        <w:t>Creation of New Common Services/Utilities</w:t>
      </w:r>
      <w:bookmarkStart w:id="42" w:name="_Toc207768260"/>
      <w:bookmarkEnd w:id="40"/>
      <w:bookmarkEnd w:id="41"/>
    </w:p>
    <w:p w14:paraId="3EA7C0E0" w14:textId="449F2A51" w:rsidR="00792C08" w:rsidRPr="00792C08" w:rsidRDefault="00B1405F" w:rsidP="00792C08">
      <w:pPr>
        <w:pStyle w:val="InfoBlue"/>
        <w:jc w:val="both"/>
        <w:rPr>
          <w:rFonts w:ascii="Arial" w:hAnsi="Arial" w:cs="Arial"/>
        </w:rPr>
      </w:pPr>
      <w:r w:rsidRPr="00B1405F">
        <w:rPr>
          <w:rFonts w:ascii="Arial" w:hAnsi="Arial" w:cs="Arial"/>
        </w:rPr>
        <w:t xml:space="preserve">[Document the details of all the new services or Utilities that </w:t>
      </w:r>
      <w:proofErr w:type="gramStart"/>
      <w:r w:rsidRPr="00B1405F">
        <w:rPr>
          <w:rFonts w:ascii="Arial" w:hAnsi="Arial" w:cs="Arial"/>
        </w:rPr>
        <w:t>have to</w:t>
      </w:r>
      <w:proofErr w:type="gramEnd"/>
      <w:r w:rsidRPr="00B1405F">
        <w:rPr>
          <w:rFonts w:ascii="Arial" w:hAnsi="Arial" w:cs="Arial"/>
        </w:rPr>
        <w:t xml:space="preserve"> be created as part of this system here.]</w:t>
      </w:r>
    </w:p>
    <w:p w14:paraId="297E4E96" w14:textId="77777777" w:rsidR="00AD0765" w:rsidRDefault="009D4FE0" w:rsidP="00AD0765">
      <w:pPr>
        <w:pStyle w:val="Heading3"/>
      </w:pPr>
      <w:bookmarkStart w:id="43" w:name="_Toc368912266"/>
      <w:r w:rsidRPr="003602B9">
        <w:t>User Interface Paradigms</w:t>
      </w:r>
      <w:bookmarkStart w:id="44" w:name="_Toc207768263"/>
      <w:bookmarkEnd w:id="42"/>
      <w:bookmarkEnd w:id="43"/>
    </w:p>
    <w:p w14:paraId="6D998C48" w14:textId="77777777" w:rsidR="00A20F89" w:rsidRPr="00A20F89" w:rsidRDefault="00A20F89" w:rsidP="00A20F89">
      <w:pPr>
        <w:pStyle w:val="InfoBlue"/>
        <w:jc w:val="both"/>
        <w:rPr>
          <w:rFonts w:ascii="Arial" w:hAnsi="Arial" w:cs="Arial"/>
        </w:rPr>
      </w:pPr>
      <w:r w:rsidRPr="00A20F89">
        <w:rPr>
          <w:rFonts w:ascii="Arial" w:hAnsi="Arial" w:cs="Arial"/>
        </w:rPr>
        <w:t>[Document the User Interface Paradigms here.]</w:t>
      </w:r>
    </w:p>
    <w:p w14:paraId="36A7A469" w14:textId="77777777" w:rsidR="00AD0765" w:rsidRDefault="009D4FE0" w:rsidP="00AD0765">
      <w:pPr>
        <w:pStyle w:val="Heading3"/>
      </w:pPr>
      <w:bookmarkStart w:id="45" w:name="_Toc368912267"/>
      <w:r w:rsidRPr="003602B9">
        <w:t>System Interface Paradigms</w:t>
      </w:r>
      <w:bookmarkStart w:id="46" w:name="_Toc207768264"/>
      <w:bookmarkEnd w:id="44"/>
      <w:bookmarkEnd w:id="45"/>
    </w:p>
    <w:p w14:paraId="585B2C88" w14:textId="77777777" w:rsidR="00A20F89" w:rsidRPr="00A20F89" w:rsidRDefault="00A20F89" w:rsidP="00A20F89">
      <w:pPr>
        <w:pStyle w:val="InfoBlue"/>
        <w:jc w:val="both"/>
        <w:rPr>
          <w:rFonts w:ascii="Arial" w:hAnsi="Arial" w:cs="Arial"/>
        </w:rPr>
      </w:pPr>
      <w:r w:rsidRPr="00A20F89">
        <w:rPr>
          <w:rFonts w:ascii="Arial" w:hAnsi="Arial" w:cs="Arial"/>
        </w:rPr>
        <w:t xml:space="preserve">[Document the </w:t>
      </w:r>
      <w:r>
        <w:rPr>
          <w:rFonts w:ascii="Arial" w:hAnsi="Arial" w:cs="Arial"/>
        </w:rPr>
        <w:t>System</w:t>
      </w:r>
      <w:r w:rsidRPr="00A20F89">
        <w:rPr>
          <w:rFonts w:ascii="Arial" w:hAnsi="Arial" w:cs="Arial"/>
        </w:rPr>
        <w:t xml:space="preserve"> Interface Paradigms here.]</w:t>
      </w:r>
    </w:p>
    <w:p w14:paraId="3CC835D2" w14:textId="77777777" w:rsidR="005E7584" w:rsidRDefault="009D4FE0" w:rsidP="00FD12E4">
      <w:pPr>
        <w:pStyle w:val="Heading3"/>
      </w:pPr>
      <w:bookmarkStart w:id="47" w:name="_Toc368912268"/>
      <w:r w:rsidRPr="003602B9">
        <w:t xml:space="preserve">Error Detection </w:t>
      </w:r>
      <w:bookmarkStart w:id="48" w:name="_Toc361156523"/>
      <w:bookmarkStart w:id="49" w:name="_Toc207768265"/>
      <w:bookmarkEnd w:id="46"/>
      <w:r w:rsidR="005E7584">
        <w:t>/ Exceptional Handling</w:t>
      </w:r>
      <w:bookmarkEnd w:id="47"/>
      <w:bookmarkEnd w:id="48"/>
    </w:p>
    <w:p w14:paraId="67C5A003" w14:textId="0B7F9F2D" w:rsidR="00F46DA6" w:rsidRDefault="00F46DA6" w:rsidP="00F46DA6">
      <w:pPr>
        <w:pStyle w:val="InfoBlue"/>
        <w:jc w:val="both"/>
        <w:rPr>
          <w:rFonts w:ascii="Arial" w:hAnsi="Arial" w:cs="Arial"/>
        </w:rPr>
      </w:pPr>
      <w:r w:rsidRPr="000C74B2">
        <w:rPr>
          <w:rFonts w:ascii="Arial" w:hAnsi="Arial" w:cs="Arial"/>
        </w:rPr>
        <w:t>[</w:t>
      </w:r>
      <w:r>
        <w:rPr>
          <w:rFonts w:ascii="Arial" w:hAnsi="Arial" w:cs="Arial"/>
        </w:rPr>
        <w:t xml:space="preserve">A good system design ensures Error Detection and </w:t>
      </w:r>
      <w:r w:rsidR="005E7584">
        <w:rPr>
          <w:rFonts w:ascii="Arial" w:hAnsi="Arial" w:cs="Arial"/>
        </w:rPr>
        <w:t>Exception handling</w:t>
      </w:r>
      <w:r>
        <w:rPr>
          <w:rFonts w:ascii="Arial" w:hAnsi="Arial" w:cs="Arial"/>
        </w:rPr>
        <w:t xml:space="preserve"> procedures. Document all</w:t>
      </w:r>
      <w:r w:rsidRPr="000C74B2">
        <w:rPr>
          <w:rFonts w:ascii="Arial" w:hAnsi="Arial" w:cs="Arial"/>
        </w:rPr>
        <w:t xml:space="preserve"> </w:t>
      </w:r>
      <w:r w:rsidR="005E7584">
        <w:rPr>
          <w:rFonts w:ascii="Arial" w:hAnsi="Arial" w:cs="Arial"/>
        </w:rPr>
        <w:t xml:space="preserve">the details on how the Error detection </w:t>
      </w:r>
      <w:proofErr w:type="gramStart"/>
      <w:r w:rsidR="005E7584">
        <w:rPr>
          <w:rFonts w:ascii="Arial" w:hAnsi="Arial" w:cs="Arial"/>
        </w:rPr>
        <w:t>has to</w:t>
      </w:r>
      <w:proofErr w:type="gramEnd"/>
      <w:r w:rsidR="005E7584">
        <w:rPr>
          <w:rFonts w:ascii="Arial" w:hAnsi="Arial" w:cs="Arial"/>
        </w:rPr>
        <w:t xml:space="preserve"> be done in the system and how the Exceptions are thrown and handled</w:t>
      </w:r>
      <w:r w:rsidRPr="000C74B2">
        <w:rPr>
          <w:rFonts w:ascii="Arial" w:hAnsi="Arial" w:cs="Arial"/>
        </w:rPr>
        <w:t xml:space="preserve"> in the system </w:t>
      </w:r>
      <w:r>
        <w:rPr>
          <w:rFonts w:ascii="Arial" w:hAnsi="Arial" w:cs="Arial"/>
        </w:rPr>
        <w:t>in this section</w:t>
      </w:r>
      <w:r w:rsidRPr="000C74B2">
        <w:rPr>
          <w:rFonts w:ascii="Arial" w:hAnsi="Arial" w:cs="Arial"/>
        </w:rPr>
        <w:t xml:space="preserve">.] </w:t>
      </w:r>
    </w:p>
    <w:p w14:paraId="3A0A380C" w14:textId="7EE806CE" w:rsidR="00792C08" w:rsidRPr="00792C08" w:rsidRDefault="00792C08" w:rsidP="00792C08">
      <w:pPr>
        <w:pStyle w:val="BodyText"/>
      </w:pPr>
      <w:r>
        <w:t>The files that are sent through command line argument</w:t>
      </w:r>
      <w:r w:rsidR="00BA0476">
        <w:t xml:space="preserve"> are check for exception and catches exception if it occurs and at the conditions where the source code may terminate gets checked for exceptions by placing that code in try block if any exceptions it cached by catch block.</w:t>
      </w:r>
    </w:p>
    <w:p w14:paraId="2398946B" w14:textId="77777777" w:rsidR="00AD0765" w:rsidRDefault="009D4FE0" w:rsidP="00FD12E4">
      <w:pPr>
        <w:pStyle w:val="Heading3"/>
      </w:pPr>
      <w:bookmarkStart w:id="50" w:name="_Toc368912269"/>
      <w:r w:rsidRPr="003602B9">
        <w:t>Memory Management</w:t>
      </w:r>
      <w:bookmarkStart w:id="51" w:name="_Toc207768266"/>
      <w:bookmarkEnd w:id="49"/>
      <w:bookmarkEnd w:id="50"/>
    </w:p>
    <w:p w14:paraId="2F8293FB" w14:textId="2659FA29" w:rsidR="000C74B2" w:rsidRDefault="000C74B2" w:rsidP="000C74B2">
      <w:pPr>
        <w:pStyle w:val="InfoBlue"/>
        <w:jc w:val="both"/>
        <w:rPr>
          <w:rFonts w:ascii="Arial" w:hAnsi="Arial" w:cs="Arial"/>
        </w:rPr>
      </w:pPr>
      <w:r w:rsidRPr="000C74B2">
        <w:rPr>
          <w:rFonts w:ascii="Arial" w:hAnsi="Arial" w:cs="Arial"/>
        </w:rPr>
        <w:t>[Memory Management is a critical aspect of any system. A system designed keeping Memory Management in view uses very less Memory and frees up unused memory at frequent intervals.</w:t>
      </w:r>
      <w:r w:rsidR="00873023">
        <w:rPr>
          <w:rFonts w:ascii="Arial" w:hAnsi="Arial" w:cs="Arial"/>
        </w:rPr>
        <w:t xml:space="preserve"> </w:t>
      </w:r>
      <w:r w:rsidRPr="000C74B2">
        <w:rPr>
          <w:rFonts w:ascii="Arial" w:hAnsi="Arial" w:cs="Arial"/>
        </w:rPr>
        <w:t>Document all the Memory Management policies</w:t>
      </w:r>
      <w:r w:rsidR="00873023">
        <w:rPr>
          <w:rFonts w:ascii="Arial" w:hAnsi="Arial" w:cs="Arial"/>
        </w:rPr>
        <w:t xml:space="preserve">, Critical issues related to Memory Management like Relocation, Protection, Sharing, Logical and Physical </w:t>
      </w:r>
      <w:r w:rsidR="00873023">
        <w:rPr>
          <w:rFonts w:ascii="Arial" w:hAnsi="Arial" w:cs="Arial"/>
        </w:rPr>
        <w:lastRenderedPageBreak/>
        <w:t>Organization etc.</w:t>
      </w:r>
      <w:r w:rsidRPr="000C74B2">
        <w:rPr>
          <w:rFonts w:ascii="Arial" w:hAnsi="Arial" w:cs="Arial"/>
        </w:rPr>
        <w:t xml:space="preserve"> to be implemented in the system here.</w:t>
      </w:r>
      <w:r w:rsidR="00873023">
        <w:rPr>
          <w:rFonts w:ascii="Arial" w:hAnsi="Arial" w:cs="Arial"/>
        </w:rPr>
        <w:t xml:space="preserve"> Focus on Design Decisions to Manage Memory.</w:t>
      </w:r>
      <w:r w:rsidRPr="000C74B2">
        <w:rPr>
          <w:rFonts w:ascii="Arial" w:hAnsi="Arial" w:cs="Arial"/>
        </w:rPr>
        <w:t xml:space="preserve">] </w:t>
      </w:r>
    </w:p>
    <w:p w14:paraId="64DEAAF8" w14:textId="6517A4F8" w:rsidR="00BA0476" w:rsidRPr="00BA0476" w:rsidRDefault="00BA0476" w:rsidP="00BA0476">
      <w:pPr>
        <w:pStyle w:val="BodyText"/>
      </w:pPr>
      <w:r>
        <w:t xml:space="preserve">This application involves dynamic memory allocation which allows us to use only required memory without reserving extra memory. </w:t>
      </w:r>
      <w:proofErr w:type="spellStart"/>
      <w:r>
        <w:t>Valgrind</w:t>
      </w:r>
      <w:proofErr w:type="spellEnd"/>
      <w:r>
        <w:t xml:space="preserve"> application is used for memory leak if it occurs.</w:t>
      </w:r>
    </w:p>
    <w:p w14:paraId="3F73C61F" w14:textId="77777777" w:rsidR="00AD0765" w:rsidRDefault="009D4FE0" w:rsidP="00FD12E4">
      <w:pPr>
        <w:pStyle w:val="Heading3"/>
      </w:pPr>
      <w:bookmarkStart w:id="52" w:name="_Toc368912270"/>
      <w:r w:rsidRPr="003602B9">
        <w:t>Performance</w:t>
      </w:r>
      <w:bookmarkStart w:id="53" w:name="_Toc207768267"/>
      <w:bookmarkEnd w:id="51"/>
      <w:bookmarkEnd w:id="52"/>
    </w:p>
    <w:p w14:paraId="5784671B" w14:textId="5720BB13" w:rsidR="00272E71" w:rsidRDefault="00272E71" w:rsidP="00272E71">
      <w:pPr>
        <w:pStyle w:val="InfoBlue"/>
        <w:jc w:val="both"/>
        <w:rPr>
          <w:rFonts w:ascii="Arial" w:hAnsi="Arial" w:cs="Arial"/>
        </w:rPr>
      </w:pPr>
      <w:r w:rsidRPr="000C74B2">
        <w:rPr>
          <w:rFonts w:ascii="Arial" w:hAnsi="Arial" w:cs="Arial"/>
        </w:rPr>
        <w:t>[</w:t>
      </w:r>
      <w:r>
        <w:rPr>
          <w:rFonts w:ascii="Arial" w:hAnsi="Arial" w:cs="Arial"/>
        </w:rPr>
        <w:t>Another</w:t>
      </w:r>
      <w:r w:rsidRPr="000C74B2">
        <w:rPr>
          <w:rFonts w:ascii="Arial" w:hAnsi="Arial" w:cs="Arial"/>
        </w:rPr>
        <w:t xml:space="preserve"> critical aspect of any system</w:t>
      </w:r>
      <w:r>
        <w:rPr>
          <w:rFonts w:ascii="Arial" w:hAnsi="Arial" w:cs="Arial"/>
        </w:rPr>
        <w:t xml:space="preserve"> is Performance</w:t>
      </w:r>
      <w:r w:rsidRPr="000C74B2">
        <w:rPr>
          <w:rFonts w:ascii="Arial" w:hAnsi="Arial" w:cs="Arial"/>
        </w:rPr>
        <w:t>. A sys</w:t>
      </w:r>
      <w:r>
        <w:rPr>
          <w:rFonts w:ascii="Arial" w:hAnsi="Arial" w:cs="Arial"/>
        </w:rPr>
        <w:t xml:space="preserve">tem designed keeping Performance </w:t>
      </w:r>
      <w:r w:rsidRPr="000C74B2">
        <w:rPr>
          <w:rFonts w:ascii="Arial" w:hAnsi="Arial" w:cs="Arial"/>
        </w:rPr>
        <w:t>in view uses</w:t>
      </w:r>
      <w:r>
        <w:rPr>
          <w:rFonts w:ascii="Arial" w:hAnsi="Arial" w:cs="Arial"/>
        </w:rPr>
        <w:t xml:space="preserve"> is fast and very responsive. </w:t>
      </w:r>
      <w:r w:rsidRPr="000C74B2">
        <w:rPr>
          <w:rFonts w:ascii="Arial" w:hAnsi="Arial" w:cs="Arial"/>
        </w:rPr>
        <w:t xml:space="preserve">Document all the </w:t>
      </w:r>
      <w:r>
        <w:rPr>
          <w:rFonts w:ascii="Arial" w:hAnsi="Arial" w:cs="Arial"/>
        </w:rPr>
        <w:t>System Performance requirements</w:t>
      </w:r>
      <w:r w:rsidRPr="000C74B2">
        <w:rPr>
          <w:rFonts w:ascii="Arial" w:hAnsi="Arial" w:cs="Arial"/>
        </w:rPr>
        <w:t xml:space="preserve"> here.</w:t>
      </w:r>
      <w:r w:rsidR="00873023">
        <w:rPr>
          <w:rFonts w:ascii="Arial" w:hAnsi="Arial" w:cs="Arial"/>
        </w:rPr>
        <w:t xml:space="preserve"> Focus on Design Decisions to manage Performance.</w:t>
      </w:r>
      <w:r w:rsidRPr="000C74B2">
        <w:rPr>
          <w:rFonts w:ascii="Arial" w:hAnsi="Arial" w:cs="Arial"/>
        </w:rPr>
        <w:t xml:space="preserve">] </w:t>
      </w:r>
    </w:p>
    <w:p w14:paraId="1DB5A0D8" w14:textId="219CF797" w:rsidR="00BA0476" w:rsidRPr="00BA0476" w:rsidRDefault="00BA0476" w:rsidP="00BA0476">
      <w:pPr>
        <w:pStyle w:val="BodyText"/>
      </w:pPr>
      <w:r>
        <w:t>Airline reservation system needs to be accurate while scheduling for each flight. Scheduling of flights to be done for different countries in different dates and timings.</w:t>
      </w:r>
    </w:p>
    <w:p w14:paraId="0D745A77" w14:textId="77777777" w:rsidR="00AD0765" w:rsidRDefault="009D4FE0" w:rsidP="00FD12E4">
      <w:pPr>
        <w:pStyle w:val="Heading3"/>
      </w:pPr>
      <w:bookmarkStart w:id="54" w:name="_Toc368912271"/>
      <w:r w:rsidRPr="003602B9">
        <w:t>Security</w:t>
      </w:r>
      <w:bookmarkStart w:id="55" w:name="_Toc207768271"/>
      <w:bookmarkEnd w:id="53"/>
      <w:bookmarkEnd w:id="54"/>
    </w:p>
    <w:p w14:paraId="43BF5109" w14:textId="1DD31793" w:rsidR="00272E71" w:rsidRDefault="00272E71" w:rsidP="001267B1">
      <w:pPr>
        <w:pStyle w:val="InfoBlue"/>
        <w:jc w:val="both"/>
        <w:rPr>
          <w:rFonts w:ascii="Arial" w:hAnsi="Arial" w:cs="Arial"/>
        </w:rPr>
      </w:pPr>
      <w:r w:rsidRPr="00272E71">
        <w:rPr>
          <w:rFonts w:ascii="Arial" w:hAnsi="Arial" w:cs="Arial"/>
        </w:rPr>
        <w:t>[Security has emerge</w:t>
      </w:r>
      <w:r w:rsidR="001267B1">
        <w:rPr>
          <w:rFonts w:ascii="Arial" w:hAnsi="Arial" w:cs="Arial"/>
        </w:rPr>
        <w:t>d</w:t>
      </w:r>
      <w:r w:rsidRPr="00272E71">
        <w:rPr>
          <w:rFonts w:ascii="Arial" w:hAnsi="Arial" w:cs="Arial"/>
        </w:rPr>
        <w:t xml:space="preserve"> as the most important aspect of any system. A system designed with good security principles ensures Integrity of the system and prevents from attacks and data leakage. Document all the Security Requirements and feature</w:t>
      </w:r>
      <w:r w:rsidR="001267B1">
        <w:rPr>
          <w:rFonts w:ascii="Arial" w:hAnsi="Arial" w:cs="Arial"/>
        </w:rPr>
        <w:t>s implemented in the system including the use and management of integrity and access controls that apply to the system and its components</w:t>
      </w:r>
      <w:r w:rsidRPr="00272E71">
        <w:rPr>
          <w:rFonts w:ascii="Arial" w:hAnsi="Arial" w:cs="Arial"/>
        </w:rPr>
        <w:t>.</w:t>
      </w:r>
      <w:r w:rsidR="001267B1">
        <w:rPr>
          <w:rFonts w:ascii="Arial" w:hAnsi="Arial" w:cs="Arial"/>
        </w:rPr>
        <w:t xml:space="preserve"> Also include any tools that will support security and privacy requirements.</w:t>
      </w:r>
      <w:r w:rsidRPr="00272E71">
        <w:rPr>
          <w:rFonts w:ascii="Arial" w:hAnsi="Arial" w:cs="Arial"/>
        </w:rPr>
        <w:t>]</w:t>
      </w:r>
      <w:r w:rsidR="001267B1">
        <w:rPr>
          <w:i w:val="0"/>
          <w:iCs/>
          <w:sz w:val="23"/>
          <w:szCs w:val="23"/>
        </w:rPr>
        <w:t xml:space="preserve"> </w:t>
      </w:r>
      <w:r w:rsidRPr="00272E71">
        <w:rPr>
          <w:rFonts w:ascii="Arial" w:hAnsi="Arial" w:cs="Arial"/>
        </w:rPr>
        <w:t xml:space="preserve"> </w:t>
      </w:r>
    </w:p>
    <w:p w14:paraId="463C3353" w14:textId="64A0577E" w:rsidR="00BA0476" w:rsidRPr="00BA0476" w:rsidRDefault="00BA0476" w:rsidP="00BA0476">
      <w:pPr>
        <w:pStyle w:val="BodyText"/>
      </w:pPr>
      <w:r>
        <w:t xml:space="preserve">The source code for this airline reservation system is only available in read only </w:t>
      </w:r>
      <w:r w:rsidR="00030E92">
        <w:t xml:space="preserve">mode for others who are accessing the file and the final executable file is only accessible for further modifications. </w:t>
      </w:r>
    </w:p>
    <w:p w14:paraId="1D949CE4" w14:textId="77777777" w:rsidR="00AD0765" w:rsidRDefault="009D4FE0" w:rsidP="00FD12E4">
      <w:pPr>
        <w:pStyle w:val="Heading3"/>
      </w:pPr>
      <w:bookmarkStart w:id="56" w:name="_Toc368912272"/>
      <w:r w:rsidRPr="00272E71">
        <w:t>Concurrency and Synchronization</w:t>
      </w:r>
      <w:bookmarkStart w:id="57" w:name="_Toc207768272"/>
      <w:bookmarkEnd w:id="55"/>
      <w:bookmarkEnd w:id="56"/>
    </w:p>
    <w:p w14:paraId="69538967" w14:textId="764965AC" w:rsidR="00DA6E32" w:rsidRDefault="00DA6E32" w:rsidP="00DA6E32">
      <w:pPr>
        <w:pStyle w:val="InfoBlue"/>
        <w:jc w:val="both"/>
        <w:rPr>
          <w:rFonts w:ascii="Arial" w:hAnsi="Arial" w:cs="Arial"/>
        </w:rPr>
      </w:pPr>
      <w:r w:rsidRPr="00DA6E32">
        <w:rPr>
          <w:rFonts w:ascii="Arial" w:hAnsi="Arial" w:cs="Arial"/>
        </w:rPr>
        <w:t xml:space="preserve">[If the system needs to be in synch with another system, the details of the same </w:t>
      </w:r>
      <w:proofErr w:type="gramStart"/>
      <w:r w:rsidRPr="00DA6E32">
        <w:rPr>
          <w:rFonts w:ascii="Arial" w:hAnsi="Arial" w:cs="Arial"/>
        </w:rPr>
        <w:t>have to</w:t>
      </w:r>
      <w:proofErr w:type="gramEnd"/>
      <w:r w:rsidRPr="00DA6E32">
        <w:rPr>
          <w:rFonts w:ascii="Arial" w:hAnsi="Arial" w:cs="Arial"/>
        </w:rPr>
        <w:t xml:space="preserve"> be documented here.]</w:t>
      </w:r>
    </w:p>
    <w:p w14:paraId="78CE5CB6" w14:textId="2FDAD63E" w:rsidR="00030E92" w:rsidRPr="00030E92" w:rsidRDefault="00030E92" w:rsidP="00030E92">
      <w:pPr>
        <w:pStyle w:val="BodyText"/>
      </w:pPr>
      <w:r>
        <w:t xml:space="preserve">This application is designed in such a way that it </w:t>
      </w:r>
      <w:proofErr w:type="gramStart"/>
      <w:r>
        <w:t>has to</w:t>
      </w:r>
      <w:proofErr w:type="gramEnd"/>
      <w:r>
        <w:t xml:space="preserve"> work concurrently without interfering with the functions of other part of the code.</w:t>
      </w:r>
    </w:p>
    <w:p w14:paraId="44CB258F" w14:textId="77777777" w:rsidR="00AD0765" w:rsidRDefault="009D4FE0" w:rsidP="00FD12E4">
      <w:pPr>
        <w:pStyle w:val="Heading3"/>
      </w:pPr>
      <w:bookmarkStart w:id="58" w:name="_Toc368912273"/>
      <w:r w:rsidRPr="003602B9">
        <w:t>Housekeeping and Maintenanc</w:t>
      </w:r>
      <w:bookmarkStart w:id="59" w:name="_Toc207768273"/>
      <w:bookmarkEnd w:id="57"/>
      <w:r w:rsidR="00AD0765">
        <w:t>e</w:t>
      </w:r>
      <w:bookmarkEnd w:id="58"/>
    </w:p>
    <w:p w14:paraId="406CC36E" w14:textId="7959E3C8" w:rsidR="00D10D5F" w:rsidRDefault="00DA6E32" w:rsidP="00C26C21">
      <w:pPr>
        <w:pStyle w:val="InfoBlue"/>
        <w:jc w:val="both"/>
        <w:rPr>
          <w:rFonts w:ascii="Arial" w:hAnsi="Arial" w:cs="Arial"/>
        </w:rPr>
      </w:pPr>
      <w:r w:rsidRPr="00DA6E32">
        <w:rPr>
          <w:rFonts w:ascii="Arial" w:hAnsi="Arial" w:cs="Arial"/>
        </w:rPr>
        <w:t xml:space="preserve">[All the details with respect to the Housekeeping and Maintenance of the system like clearing of logs, clearing up Memory details, Purging the Database of old records </w:t>
      </w:r>
      <w:proofErr w:type="gramStart"/>
      <w:r w:rsidRPr="00DA6E32">
        <w:rPr>
          <w:rFonts w:ascii="Arial" w:hAnsi="Arial" w:cs="Arial"/>
        </w:rPr>
        <w:t>have to</w:t>
      </w:r>
      <w:proofErr w:type="gramEnd"/>
      <w:r w:rsidRPr="00DA6E32">
        <w:rPr>
          <w:rFonts w:ascii="Arial" w:hAnsi="Arial" w:cs="Arial"/>
        </w:rPr>
        <w:t xml:space="preserve"> be documented here.] </w:t>
      </w:r>
      <w:bookmarkEnd w:id="59"/>
    </w:p>
    <w:p w14:paraId="08847901" w14:textId="0D32CF60" w:rsidR="00030E92" w:rsidRPr="00030E92" w:rsidRDefault="00030E92" w:rsidP="00030E92">
      <w:pPr>
        <w:pStyle w:val="BodyText"/>
      </w:pPr>
      <w:r>
        <w:t>Make file is used for housekeeping and maintenance.</w:t>
      </w:r>
    </w:p>
    <w:p w14:paraId="27921CB1" w14:textId="77777777" w:rsidR="00D10D5F" w:rsidRDefault="00D10D5F" w:rsidP="00D10D5F">
      <w:pPr>
        <w:pStyle w:val="Heading1"/>
      </w:pPr>
      <w:bookmarkStart w:id="60" w:name="_Toc207768275"/>
      <w:bookmarkStart w:id="61" w:name="_Toc368912274"/>
      <w:r w:rsidRPr="003602B9">
        <w:t>System Architecture</w:t>
      </w:r>
      <w:bookmarkStart w:id="62" w:name="_Toc207768276"/>
      <w:bookmarkEnd w:id="60"/>
      <w:bookmarkEnd w:id="61"/>
    </w:p>
    <w:p w14:paraId="2B6381F3" w14:textId="77777777" w:rsidR="00D00827" w:rsidRDefault="00D00827" w:rsidP="00D00827">
      <w:pPr>
        <w:pStyle w:val="InfoBlue"/>
        <w:jc w:val="both"/>
        <w:rPr>
          <w:rFonts w:ascii="Arial" w:hAnsi="Arial" w:cs="Arial"/>
        </w:rPr>
      </w:pPr>
      <w:r>
        <w:rPr>
          <w:rFonts w:ascii="Arial" w:hAnsi="Arial" w:cs="Arial"/>
        </w:rPr>
        <w:t>[</w:t>
      </w:r>
      <w:r w:rsidRPr="00D00827">
        <w:rPr>
          <w:rFonts w:ascii="Arial" w:hAnsi="Arial" w:cs="Arial"/>
        </w:rPr>
        <w:t>This section should provide a high-level overview of how the functionality and responsibilities of the system were partitioned and then assigned to subsystems or components. The main purpose here is to gain a general understanding of how and why the system was decomposed, and how the individual parts work together to provide the desired functionality.</w:t>
      </w:r>
    </w:p>
    <w:p w14:paraId="237D2457" w14:textId="77777777" w:rsidR="00D00827" w:rsidRPr="00D00827" w:rsidRDefault="00D00827" w:rsidP="00D00827">
      <w:pPr>
        <w:pStyle w:val="InfoBlue"/>
        <w:jc w:val="both"/>
      </w:pPr>
      <w:r w:rsidRPr="00D00827">
        <w:rPr>
          <w:rFonts w:ascii="Arial" w:hAnsi="Arial" w:cs="Arial"/>
        </w:rPr>
        <w:t xml:space="preserve">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w:t>
      </w:r>
      <w:proofErr w:type="gramStart"/>
      <w:r w:rsidRPr="00D00827">
        <w:rPr>
          <w:rFonts w:ascii="Arial" w:hAnsi="Arial" w:cs="Arial"/>
        </w:rPr>
        <w:t>in order to</w:t>
      </w:r>
      <w:proofErr w:type="gramEnd"/>
      <w:r w:rsidRPr="00D00827">
        <w:rPr>
          <w:rFonts w:ascii="Arial" w:hAnsi="Arial" w:cs="Arial"/>
        </w:rPr>
        <w:t xml:space="preserve"> achieve the required results.</w:t>
      </w:r>
      <w:r>
        <w:rPr>
          <w:rFonts w:ascii="Arial" w:hAnsi="Arial" w:cs="Arial"/>
        </w:rPr>
        <w:t>]</w:t>
      </w:r>
    </w:p>
    <w:p w14:paraId="12E7E803" w14:textId="77777777" w:rsidR="00D10D5F" w:rsidRDefault="00D10D5F" w:rsidP="00D10D5F">
      <w:pPr>
        <w:pStyle w:val="Heading2"/>
      </w:pPr>
      <w:bookmarkStart w:id="63" w:name="_Toc368912275"/>
      <w:r w:rsidRPr="003602B9">
        <w:lastRenderedPageBreak/>
        <w:t>System Architecture Diagram.</w:t>
      </w:r>
      <w:r>
        <w:t xml:space="preserve"> </w:t>
      </w:r>
      <w:r w:rsidRPr="003602B9">
        <w:t>(Not Necessary)</w:t>
      </w:r>
      <w:bookmarkStart w:id="64" w:name="_Toc207768278"/>
      <w:bookmarkEnd w:id="62"/>
      <w:bookmarkEnd w:id="63"/>
    </w:p>
    <w:p w14:paraId="65BC7CBA" w14:textId="77777777" w:rsidR="00D00827" w:rsidRPr="00D00827" w:rsidRDefault="00D00827" w:rsidP="00D00827">
      <w:pPr>
        <w:pStyle w:val="InfoBlue"/>
        <w:jc w:val="both"/>
        <w:rPr>
          <w:rFonts w:ascii="Arial" w:hAnsi="Arial" w:cs="Arial"/>
        </w:rPr>
      </w:pPr>
      <w:r>
        <w:rPr>
          <w:rFonts w:ascii="Arial" w:hAnsi="Arial" w:cs="Arial"/>
        </w:rPr>
        <w:t>[</w:t>
      </w:r>
      <w:r w:rsidRPr="00D00827">
        <w:rPr>
          <w:rFonts w:ascii="Arial" w:hAnsi="Arial" w:cs="Arial"/>
        </w:rPr>
        <w:t xml:space="preserve">If there are any diagrams, models, flowcharts, documented </w:t>
      </w:r>
      <w:proofErr w:type="gramStart"/>
      <w:r w:rsidRPr="00D00827">
        <w:rPr>
          <w:rFonts w:ascii="Arial" w:hAnsi="Arial" w:cs="Arial"/>
        </w:rPr>
        <w:t>scenarios</w:t>
      </w:r>
      <w:proofErr w:type="gramEnd"/>
      <w:r w:rsidRPr="00D00827">
        <w:rPr>
          <w:rFonts w:ascii="Arial" w:hAnsi="Arial" w:cs="Arial"/>
        </w:rPr>
        <w:t xml:space="preserve"> or use-cases of the system behavior and/or structure, they may be included here</w:t>
      </w:r>
      <w:r>
        <w:rPr>
          <w:rFonts w:ascii="Arial" w:hAnsi="Arial" w:cs="Arial"/>
        </w:rPr>
        <w:t>.]</w:t>
      </w:r>
      <w:r w:rsidRPr="00D00827">
        <w:rPr>
          <w:rFonts w:ascii="Arial" w:hAnsi="Arial" w:cs="Arial"/>
        </w:rPr>
        <w:t xml:space="preserve"> </w:t>
      </w:r>
    </w:p>
    <w:p w14:paraId="0B09C9E9" w14:textId="77777777" w:rsidR="00D10D5F" w:rsidRDefault="00D10D5F" w:rsidP="00D10D5F">
      <w:pPr>
        <w:pStyle w:val="Heading2"/>
      </w:pPr>
      <w:bookmarkStart w:id="65" w:name="_Toc368912276"/>
      <w:r w:rsidRPr="003602B9">
        <w:t>System Use-Cases</w:t>
      </w:r>
      <w:bookmarkStart w:id="66" w:name="_Toc207768279"/>
      <w:bookmarkEnd w:id="64"/>
      <w:bookmarkEnd w:id="65"/>
    </w:p>
    <w:p w14:paraId="540F11FC" w14:textId="77777777" w:rsidR="00FF2D35" w:rsidRDefault="00FF2D35" w:rsidP="00D00827">
      <w:pPr>
        <w:pStyle w:val="InfoBlue"/>
        <w:jc w:val="both"/>
        <w:rPr>
          <w:rFonts w:ascii="Arial" w:hAnsi="Arial" w:cs="Arial"/>
        </w:rPr>
      </w:pPr>
    </w:p>
    <w:p w14:paraId="1193970F" w14:textId="51C5E040" w:rsidR="00D00827" w:rsidRDefault="00FF2D35" w:rsidP="00FF2D35">
      <w:pPr>
        <w:pStyle w:val="InfoBlue"/>
        <w:rPr>
          <w:rFonts w:ascii="Arial" w:hAnsi="Arial" w:cs="Arial"/>
        </w:rPr>
      </w:pPr>
      <w:r>
        <w:rPr>
          <w:noProof/>
        </w:rPr>
        <w:drawing>
          <wp:inline distT="0" distB="0" distL="0" distR="0" wp14:anchorId="499E24FB" wp14:editId="52FD8DB8">
            <wp:extent cx="5486400" cy="419544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6400" cy="4195445"/>
                    </a:xfrm>
                    <a:prstGeom prst="rect">
                      <a:avLst/>
                    </a:prstGeom>
                  </pic:spPr>
                </pic:pic>
              </a:graphicData>
            </a:graphic>
          </wp:inline>
        </w:drawing>
      </w:r>
      <w:r w:rsidR="00D00827" w:rsidRPr="00D00827">
        <w:rPr>
          <w:rFonts w:ascii="Arial" w:hAnsi="Arial" w:cs="Arial"/>
        </w:rPr>
        <w:t>[If there are any documented scenarios or use-cases of the system behavior and/or structure, they may be included here]</w:t>
      </w:r>
    </w:p>
    <w:p w14:paraId="4C7F15C0" w14:textId="38DE9D5F" w:rsidR="00030E92" w:rsidRPr="00030E92" w:rsidRDefault="00FF2D35" w:rsidP="00030E92">
      <w:pPr>
        <w:pStyle w:val="BodyText"/>
      </w:pPr>
      <w:r>
        <w:rPr>
          <w:noProof/>
        </w:rPr>
        <w:lastRenderedPageBreak/>
        <w:drawing>
          <wp:inline distT="0" distB="0" distL="0" distR="0" wp14:anchorId="40E188B0" wp14:editId="7F983DBB">
            <wp:extent cx="5486400" cy="36601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86400" cy="3660140"/>
                    </a:xfrm>
                    <a:prstGeom prst="rect">
                      <a:avLst/>
                    </a:prstGeom>
                  </pic:spPr>
                </pic:pic>
              </a:graphicData>
            </a:graphic>
          </wp:inline>
        </w:drawing>
      </w:r>
    </w:p>
    <w:p w14:paraId="6616E2C1" w14:textId="77777777" w:rsidR="00D10D5F" w:rsidRDefault="00D10D5F" w:rsidP="00D10D5F">
      <w:pPr>
        <w:pStyle w:val="Heading2"/>
      </w:pPr>
      <w:bookmarkStart w:id="67" w:name="_Toc368912277"/>
      <w:r w:rsidRPr="003602B9">
        <w:t>Subsystem Architecture</w:t>
      </w:r>
      <w:bookmarkStart w:id="68" w:name="_Toc207768280"/>
      <w:bookmarkEnd w:id="66"/>
      <w:bookmarkEnd w:id="67"/>
    </w:p>
    <w:p w14:paraId="1705EAD2" w14:textId="77777777" w:rsidR="00D22E79" w:rsidRPr="00D22E79" w:rsidRDefault="00D22E79" w:rsidP="00D22E79">
      <w:pPr>
        <w:pStyle w:val="InfoBlue"/>
        <w:jc w:val="both"/>
        <w:rPr>
          <w:rFonts w:ascii="Arial" w:hAnsi="Arial" w:cs="Arial"/>
        </w:rPr>
      </w:pPr>
      <w:r w:rsidRPr="00D22E79">
        <w:rPr>
          <w:rFonts w:ascii="Arial" w:hAnsi="Arial" w:cs="Arial"/>
        </w:rPr>
        <w:t>[If a particular component is one which merits a more detailed discussion than what was presented in the System Architecture section, provide that more detailed discussion in a subsection of the System Architecture section</w:t>
      </w:r>
      <w:r w:rsidR="00F6799C">
        <w:rPr>
          <w:rFonts w:ascii="Arial" w:hAnsi="Arial" w:cs="Arial"/>
        </w:rPr>
        <w:t>.</w:t>
      </w:r>
      <w:r w:rsidRPr="00D22E79">
        <w:rPr>
          <w:rFonts w:ascii="Arial" w:hAnsi="Arial" w:cs="Arial"/>
        </w:rPr>
        <w:t xml:space="preserve"> If necessary, describe how the component was further divided into subcomponents, and the relationships and interactions between the subcomponents</w:t>
      </w:r>
      <w:r w:rsidR="00F6799C">
        <w:rPr>
          <w:rFonts w:ascii="Arial" w:hAnsi="Arial" w:cs="Arial"/>
        </w:rPr>
        <w:t>.</w:t>
      </w:r>
    </w:p>
    <w:p w14:paraId="590E328F" w14:textId="77777777" w:rsidR="00D22E79" w:rsidRPr="00D22E79" w:rsidRDefault="00D22E79" w:rsidP="00D22E79">
      <w:pPr>
        <w:pStyle w:val="InfoBlue"/>
        <w:jc w:val="both"/>
        <w:rPr>
          <w:rFonts w:ascii="Arial" w:hAnsi="Arial" w:cs="Arial"/>
        </w:rPr>
      </w:pPr>
      <w:r w:rsidRPr="00D22E79">
        <w:rPr>
          <w:rFonts w:ascii="Arial" w:hAnsi="Arial" w:cs="Arial"/>
        </w:rPr>
        <w:t>If any subcomponents are also deemed to merit further discussion, then describe them in a separate subsection of this section</w:t>
      </w:r>
      <w:r w:rsidR="00F6799C">
        <w:rPr>
          <w:rFonts w:ascii="Arial" w:hAnsi="Arial" w:cs="Arial"/>
        </w:rPr>
        <w:t>.</w:t>
      </w:r>
      <w:r w:rsidRPr="00D22E79">
        <w:rPr>
          <w:rFonts w:ascii="Arial" w:hAnsi="Arial" w:cs="Arial"/>
        </w:rPr>
        <w:t xml:space="preserve"> Proceed to go into as many levels/subsections of discussion as needed </w:t>
      </w:r>
      <w:proofErr w:type="gramStart"/>
      <w:r w:rsidRPr="00D22E79">
        <w:rPr>
          <w:rFonts w:ascii="Arial" w:hAnsi="Arial" w:cs="Arial"/>
        </w:rPr>
        <w:t>in order for</w:t>
      </w:r>
      <w:proofErr w:type="gramEnd"/>
      <w:r w:rsidRPr="00D22E79">
        <w:rPr>
          <w:rFonts w:ascii="Arial" w:hAnsi="Arial" w:cs="Arial"/>
        </w:rPr>
        <w:t xml:space="preserve"> the reader to gain a high-level understanding of the entire system or subsystem (but remember to leave the gory details for the Detailed System Design section).]</w:t>
      </w:r>
    </w:p>
    <w:p w14:paraId="10B6819A" w14:textId="77777777" w:rsidR="00D10D5F" w:rsidRDefault="00D10D5F" w:rsidP="00D10D5F">
      <w:pPr>
        <w:pStyle w:val="Heading2"/>
      </w:pPr>
      <w:bookmarkStart w:id="69" w:name="_Toc368912278"/>
      <w:r w:rsidRPr="003602B9">
        <w:t>System Interfaces</w:t>
      </w:r>
      <w:bookmarkStart w:id="70" w:name="_Toc207768281"/>
      <w:bookmarkEnd w:id="68"/>
      <w:bookmarkEnd w:id="69"/>
    </w:p>
    <w:p w14:paraId="4496A8C4" w14:textId="49D0F10D" w:rsidR="00890EBD" w:rsidRDefault="00890EBD" w:rsidP="00890EBD">
      <w:pPr>
        <w:pStyle w:val="InfoBlue"/>
        <w:jc w:val="both"/>
        <w:rPr>
          <w:rFonts w:ascii="Arial" w:hAnsi="Arial" w:cs="Arial"/>
        </w:rPr>
      </w:pPr>
      <w:r>
        <w:rPr>
          <w:rFonts w:ascii="Arial" w:hAnsi="Arial" w:cs="Arial"/>
        </w:rPr>
        <w:t>[</w:t>
      </w:r>
      <w:r w:rsidRPr="00890EBD">
        <w:rPr>
          <w:rFonts w:ascii="Arial" w:hAnsi="Arial" w:cs="Arial"/>
        </w:rPr>
        <w:t>A good design ensures that all the System’s Interfaces are well documented. List out the details of all the System Interfaces</w:t>
      </w:r>
      <w:r w:rsidR="002039EE">
        <w:rPr>
          <w:rFonts w:ascii="Arial" w:hAnsi="Arial" w:cs="Arial"/>
        </w:rPr>
        <w:t>, interface Design</w:t>
      </w:r>
      <w:r w:rsidRPr="00890EBD">
        <w:rPr>
          <w:rFonts w:ascii="Arial" w:hAnsi="Arial" w:cs="Arial"/>
        </w:rPr>
        <w:t xml:space="preserve"> along with diagrammatic representation if </w:t>
      </w:r>
      <w:proofErr w:type="gramStart"/>
      <w:r w:rsidRPr="00890EBD">
        <w:rPr>
          <w:rFonts w:ascii="Arial" w:hAnsi="Arial" w:cs="Arial"/>
        </w:rPr>
        <w:t>possible</w:t>
      </w:r>
      <w:proofErr w:type="gramEnd"/>
      <w:r w:rsidRPr="00890EBD">
        <w:rPr>
          <w:rFonts w:ascii="Arial" w:hAnsi="Arial" w:cs="Arial"/>
        </w:rPr>
        <w:t xml:space="preserve"> with details of flow, frequency etc.</w:t>
      </w:r>
      <w:r>
        <w:rPr>
          <w:rFonts w:ascii="Arial" w:hAnsi="Arial" w:cs="Arial"/>
        </w:rPr>
        <w:t>]</w:t>
      </w:r>
    </w:p>
    <w:p w14:paraId="6FBC4BB3" w14:textId="5206E66C" w:rsidR="00030E92" w:rsidRPr="00030E92" w:rsidRDefault="00030E92" w:rsidP="00030E92">
      <w:pPr>
        <w:pStyle w:val="BodyText"/>
      </w:pPr>
      <w:r>
        <w:rPr>
          <w:noProof/>
        </w:rPr>
        <w:lastRenderedPageBreak/>
        <w:drawing>
          <wp:inline distT="0" distB="0" distL="0" distR="0" wp14:anchorId="456AE83F" wp14:editId="5A2FF2EB">
            <wp:extent cx="5288280" cy="41757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8280" cy="4175760"/>
                    </a:xfrm>
                    <a:prstGeom prst="rect">
                      <a:avLst/>
                    </a:prstGeom>
                    <a:noFill/>
                    <a:ln>
                      <a:noFill/>
                    </a:ln>
                  </pic:spPr>
                </pic:pic>
              </a:graphicData>
            </a:graphic>
          </wp:inline>
        </w:drawing>
      </w:r>
    </w:p>
    <w:p w14:paraId="62D54D67" w14:textId="77777777" w:rsidR="00D10D5F" w:rsidRDefault="00D10D5F" w:rsidP="00D10D5F">
      <w:pPr>
        <w:pStyle w:val="Heading3"/>
      </w:pPr>
      <w:bookmarkStart w:id="71" w:name="_Toc368912279"/>
      <w:r w:rsidRPr="003602B9">
        <w:t>Internal Interfaces</w:t>
      </w:r>
      <w:bookmarkStart w:id="72" w:name="_Toc207768282"/>
      <w:bookmarkEnd w:id="70"/>
      <w:bookmarkEnd w:id="71"/>
    </w:p>
    <w:p w14:paraId="2C075F55" w14:textId="7C870B3E" w:rsidR="00BC43AA" w:rsidRDefault="00BC43AA" w:rsidP="00BC43AA">
      <w:pPr>
        <w:pStyle w:val="InfoBlue"/>
        <w:jc w:val="both"/>
        <w:rPr>
          <w:rFonts w:ascii="Arial" w:hAnsi="Arial" w:cs="Arial"/>
        </w:rPr>
      </w:pPr>
      <w:r w:rsidRPr="00BC43AA">
        <w:rPr>
          <w:rFonts w:ascii="Arial" w:hAnsi="Arial" w:cs="Arial"/>
        </w:rPr>
        <w:t>[Document all the details of Internal Interfaces the system interacts with along with the details of data flow and frequency.]</w:t>
      </w:r>
    </w:p>
    <w:p w14:paraId="63C73C9D" w14:textId="233CF94E" w:rsidR="00030E92" w:rsidRPr="00030E92" w:rsidRDefault="00890D9A" w:rsidP="00030E92">
      <w:pPr>
        <w:pStyle w:val="BodyText"/>
      </w:pPr>
      <w:r>
        <w:rPr>
          <w:noProof/>
        </w:rPr>
        <w:lastRenderedPageBreak/>
        <w:drawing>
          <wp:inline distT="0" distB="0" distL="0" distR="0" wp14:anchorId="7AD757A3" wp14:editId="7EDD224D">
            <wp:extent cx="5486400" cy="6583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6583680"/>
                    </a:xfrm>
                    <a:prstGeom prst="rect">
                      <a:avLst/>
                    </a:prstGeom>
                    <a:noFill/>
                    <a:ln>
                      <a:noFill/>
                    </a:ln>
                  </pic:spPr>
                </pic:pic>
              </a:graphicData>
            </a:graphic>
          </wp:inline>
        </w:drawing>
      </w:r>
    </w:p>
    <w:p w14:paraId="31E0FD79" w14:textId="77777777" w:rsidR="00D10D5F" w:rsidRDefault="00D10D5F" w:rsidP="00D10D5F">
      <w:pPr>
        <w:pStyle w:val="Heading3"/>
      </w:pPr>
      <w:bookmarkStart w:id="73" w:name="_Toc368912280"/>
      <w:r>
        <w:t>External</w:t>
      </w:r>
      <w:r w:rsidRPr="003602B9">
        <w:t xml:space="preserve"> Interfaces</w:t>
      </w:r>
      <w:bookmarkStart w:id="74" w:name="_Toc207768283"/>
      <w:bookmarkEnd w:id="72"/>
      <w:bookmarkEnd w:id="73"/>
    </w:p>
    <w:p w14:paraId="1F68CA46" w14:textId="77777777" w:rsidR="00BC43AA" w:rsidRPr="00BC43AA" w:rsidRDefault="00BC43AA" w:rsidP="00BC43AA">
      <w:pPr>
        <w:pStyle w:val="InfoBlue"/>
        <w:jc w:val="both"/>
        <w:rPr>
          <w:rFonts w:ascii="Arial" w:hAnsi="Arial" w:cs="Arial"/>
        </w:rPr>
      </w:pPr>
      <w:r w:rsidRPr="00BC43AA">
        <w:rPr>
          <w:rFonts w:ascii="Arial" w:hAnsi="Arial" w:cs="Arial"/>
        </w:rPr>
        <w:t>[Document all the details of External Interfaces the system interacts with along with the details of data flow and frequency.]</w:t>
      </w:r>
    </w:p>
    <w:p w14:paraId="1224A591" w14:textId="77777777" w:rsidR="00F304DA" w:rsidRDefault="0045480B" w:rsidP="00F304DA">
      <w:pPr>
        <w:pStyle w:val="Heading1"/>
      </w:pPr>
      <w:bookmarkStart w:id="75" w:name="_Toc207768287"/>
      <w:bookmarkStart w:id="76" w:name="_Toc368912281"/>
      <w:bookmarkEnd w:id="74"/>
      <w:r w:rsidRPr="003602B9">
        <w:t>Detailed System Design</w:t>
      </w:r>
      <w:bookmarkStart w:id="77" w:name="_Toc207768300"/>
      <w:bookmarkEnd w:id="75"/>
      <w:bookmarkEnd w:id="76"/>
    </w:p>
    <w:p w14:paraId="22F05FC1" w14:textId="77777777" w:rsidR="004A27EA" w:rsidRPr="004A27EA" w:rsidRDefault="004A27EA" w:rsidP="004A27EA">
      <w:pPr>
        <w:pStyle w:val="InfoBlue"/>
        <w:jc w:val="both"/>
        <w:rPr>
          <w:rFonts w:ascii="Arial" w:hAnsi="Arial" w:cs="Arial"/>
        </w:rPr>
      </w:pPr>
      <w:r>
        <w:rPr>
          <w:rFonts w:ascii="Arial" w:hAnsi="Arial" w:cs="Arial"/>
        </w:rPr>
        <w:t>[</w:t>
      </w:r>
      <w:r w:rsidRPr="004A27EA">
        <w:rPr>
          <w:rFonts w:ascii="Arial" w:hAnsi="Arial" w:cs="Arial"/>
        </w:rPr>
        <w:t xml:space="preserve">Most components described in the System Architecture section will require a more detailed discussion. Other lower-level components and subcomponents may need to be described </w:t>
      </w:r>
      <w:r w:rsidRPr="004A27EA">
        <w:rPr>
          <w:rFonts w:ascii="Arial" w:hAnsi="Arial" w:cs="Arial"/>
        </w:rPr>
        <w:lastRenderedPageBreak/>
        <w:t>as well. Each subsection of this section will refer to or contain a detailed description of a system software component. The discussion provided should cover the following</w:t>
      </w:r>
      <w:r>
        <w:rPr>
          <w:rFonts w:ascii="Arial" w:hAnsi="Arial" w:cs="Arial"/>
        </w:rPr>
        <w:t xml:space="preserve"> software component attributes in complete detail.]</w:t>
      </w:r>
    </w:p>
    <w:p w14:paraId="7A962BCD" w14:textId="77777777" w:rsidR="00F304DA" w:rsidRDefault="0045480B" w:rsidP="00F304DA">
      <w:pPr>
        <w:pStyle w:val="Heading2"/>
      </w:pPr>
      <w:bookmarkStart w:id="78" w:name="_Toc368912282"/>
      <w:r w:rsidRPr="003602B9">
        <w:t>Key Entities</w:t>
      </w:r>
      <w:bookmarkStart w:id="79" w:name="_Toc207768301"/>
      <w:bookmarkEnd w:id="77"/>
      <w:bookmarkEnd w:id="78"/>
    </w:p>
    <w:p w14:paraId="6E1B5C9E" w14:textId="0479DF15" w:rsidR="007B42B5" w:rsidRDefault="007B42B5" w:rsidP="007B42B5">
      <w:pPr>
        <w:pStyle w:val="InfoBlue"/>
        <w:jc w:val="both"/>
        <w:rPr>
          <w:rFonts w:ascii="Arial" w:hAnsi="Arial" w:cs="Arial"/>
        </w:rPr>
      </w:pPr>
      <w:r>
        <w:rPr>
          <w:rFonts w:ascii="Arial" w:hAnsi="Arial" w:cs="Arial"/>
        </w:rPr>
        <w:t>[Provide a Comprehensive list of the Key Entit</w:t>
      </w:r>
      <w:r w:rsidR="00B563A7">
        <w:rPr>
          <w:rFonts w:ascii="Arial" w:hAnsi="Arial" w:cs="Arial"/>
        </w:rPr>
        <w:t>ies associated with</w:t>
      </w:r>
      <w:r>
        <w:rPr>
          <w:rFonts w:ascii="Arial" w:hAnsi="Arial" w:cs="Arial"/>
        </w:rPr>
        <w:t xml:space="preserve"> the System in this section.]</w:t>
      </w:r>
    </w:p>
    <w:p w14:paraId="526FECE3" w14:textId="55081AB3" w:rsidR="00890D9A" w:rsidRPr="00890D9A" w:rsidRDefault="00890D9A" w:rsidP="00890D9A">
      <w:pPr>
        <w:pStyle w:val="BodyText"/>
      </w:pPr>
      <w:proofErr w:type="spellStart"/>
      <w:r>
        <w:t>Valgrind</w:t>
      </w:r>
      <w:proofErr w:type="spellEnd"/>
      <w:r>
        <w:t xml:space="preserve"> and GDB.</w:t>
      </w:r>
    </w:p>
    <w:p w14:paraId="2ABD1110" w14:textId="77777777" w:rsidR="00F304DA" w:rsidRDefault="0045480B" w:rsidP="00F304DA">
      <w:pPr>
        <w:pStyle w:val="Heading2"/>
      </w:pPr>
      <w:bookmarkStart w:id="80" w:name="_Toc368912283"/>
      <w:r w:rsidRPr="003602B9">
        <w:t>Detailed-Level Database Design</w:t>
      </w:r>
      <w:bookmarkStart w:id="81" w:name="_Toc207768303"/>
      <w:bookmarkEnd w:id="79"/>
      <w:bookmarkEnd w:id="80"/>
    </w:p>
    <w:p w14:paraId="32444970" w14:textId="77777777" w:rsidR="00BE57D7" w:rsidRPr="00BE57D7" w:rsidRDefault="00BE57D7" w:rsidP="00BE57D7">
      <w:pPr>
        <w:pStyle w:val="InfoBlue"/>
        <w:jc w:val="both"/>
        <w:rPr>
          <w:rFonts w:ascii="Arial" w:hAnsi="Arial" w:cs="Arial"/>
        </w:rPr>
      </w:pPr>
      <w:r w:rsidRPr="00BE57D7">
        <w:rPr>
          <w:rFonts w:ascii="Arial" w:hAnsi="Arial" w:cs="Arial"/>
        </w:rPr>
        <w:t xml:space="preserve">[The detailed database design information can be included here. Describe in detail the design of the </w:t>
      </w:r>
      <w:r w:rsidR="001F5AD1" w:rsidRPr="00BE57D7">
        <w:rPr>
          <w:rFonts w:ascii="Arial" w:hAnsi="Arial" w:cs="Arial"/>
        </w:rPr>
        <w:t>database;</w:t>
      </w:r>
      <w:r w:rsidRPr="00BE57D7">
        <w:rPr>
          <w:rFonts w:ascii="Arial" w:hAnsi="Arial" w:cs="Arial"/>
        </w:rPr>
        <w:t xml:space="preserve"> all database related files associated with the system, and any non-DBMS files pertinent to the database design. Include discussions about or references to the following: </w:t>
      </w:r>
    </w:p>
    <w:p w14:paraId="00C21121" w14:textId="77777777" w:rsidR="00BE57D7" w:rsidRPr="00BE57D7" w:rsidRDefault="00BE57D7" w:rsidP="00BE57D7">
      <w:pPr>
        <w:pStyle w:val="InfoBlue"/>
        <w:jc w:val="both"/>
        <w:rPr>
          <w:rFonts w:ascii="Arial" w:hAnsi="Arial" w:cs="Arial"/>
        </w:rPr>
      </w:pPr>
      <w:r w:rsidRPr="00BE57D7">
        <w:rPr>
          <w:rFonts w:ascii="Arial" w:hAnsi="Arial" w:cs="Arial"/>
        </w:rPr>
        <w:t xml:space="preserve">• Logical Data Model (LDM) and LDM Entity Relationship Diagram (ERD). </w:t>
      </w:r>
    </w:p>
    <w:p w14:paraId="3017BE62" w14:textId="77777777" w:rsidR="00BE57D7" w:rsidRPr="00BE57D7" w:rsidRDefault="00BE57D7" w:rsidP="00BE57D7">
      <w:pPr>
        <w:pStyle w:val="InfoBlue"/>
        <w:jc w:val="both"/>
        <w:rPr>
          <w:rFonts w:ascii="Arial" w:hAnsi="Arial" w:cs="Arial"/>
        </w:rPr>
      </w:pPr>
      <w:r w:rsidRPr="00BE57D7">
        <w:rPr>
          <w:rFonts w:ascii="Arial" w:hAnsi="Arial" w:cs="Arial"/>
        </w:rPr>
        <w:t xml:space="preserve">• Physical Data Model (PDM) and PDM ERD. </w:t>
      </w:r>
    </w:p>
    <w:p w14:paraId="19EF9391" w14:textId="77777777" w:rsidR="00BE57D7" w:rsidRPr="00BE57D7" w:rsidRDefault="00BE57D7" w:rsidP="00BE57D7">
      <w:pPr>
        <w:pStyle w:val="InfoBlue"/>
        <w:jc w:val="both"/>
        <w:rPr>
          <w:rFonts w:ascii="Arial" w:hAnsi="Arial" w:cs="Arial"/>
        </w:rPr>
      </w:pPr>
      <w:r w:rsidRPr="00BE57D7">
        <w:rPr>
          <w:rFonts w:ascii="Arial" w:hAnsi="Arial" w:cs="Arial"/>
        </w:rPr>
        <w:t xml:space="preserve">• 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 </w:t>
      </w:r>
    </w:p>
    <w:p w14:paraId="16FCD81D" w14:textId="77777777" w:rsidR="00BE57D7" w:rsidRPr="00BE57D7" w:rsidRDefault="00BE57D7" w:rsidP="00BE57D7">
      <w:pPr>
        <w:pStyle w:val="InfoBlue"/>
        <w:jc w:val="both"/>
        <w:rPr>
          <w:rFonts w:ascii="Arial" w:hAnsi="Arial" w:cs="Arial"/>
        </w:rPr>
      </w:pPr>
      <w:r w:rsidRPr="00BE57D7">
        <w:rPr>
          <w:rFonts w:ascii="Arial" w:hAnsi="Arial" w:cs="Arial"/>
        </w:rPr>
        <w:t xml:space="preserve">• Indexes that will be required for the data objects. </w:t>
      </w:r>
    </w:p>
    <w:p w14:paraId="7CFB95BA" w14:textId="77777777" w:rsidR="00BE57D7" w:rsidRDefault="00BE57D7" w:rsidP="00BE57D7">
      <w:pPr>
        <w:pStyle w:val="InfoBlue"/>
        <w:jc w:val="both"/>
        <w:rPr>
          <w:rFonts w:ascii="Arial" w:hAnsi="Arial" w:cs="Arial"/>
        </w:rPr>
      </w:pPr>
      <w:r w:rsidRPr="00BE57D7">
        <w:rPr>
          <w:rFonts w:ascii="Arial" w:hAnsi="Arial" w:cs="Arial"/>
        </w:rPr>
        <w:t>• Planned implementation factors (e.g., distribution and synchronization) that impact the design.</w:t>
      </w:r>
      <w:r>
        <w:rPr>
          <w:rFonts w:ascii="Arial" w:hAnsi="Arial" w:cs="Arial"/>
        </w:rPr>
        <w:t>]</w:t>
      </w:r>
      <w:r w:rsidRPr="00BE57D7">
        <w:rPr>
          <w:rFonts w:ascii="Arial" w:hAnsi="Arial" w:cs="Arial"/>
        </w:rPr>
        <w:t xml:space="preserve"> </w:t>
      </w:r>
    </w:p>
    <w:p w14:paraId="5AAC0A2D" w14:textId="77777777" w:rsidR="005E7584" w:rsidRDefault="005E7584" w:rsidP="005E7584">
      <w:pPr>
        <w:pStyle w:val="Heading3"/>
      </w:pPr>
      <w:bookmarkStart w:id="82" w:name="_Toc361156525"/>
      <w:bookmarkStart w:id="83" w:name="_Toc368912284"/>
      <w:r>
        <w:t>Data Mapping Information</w:t>
      </w:r>
      <w:bookmarkEnd w:id="82"/>
      <w:bookmarkEnd w:id="83"/>
    </w:p>
    <w:p w14:paraId="150F3D7D" w14:textId="77777777" w:rsidR="00EF4B9D" w:rsidRDefault="00EF4B9D" w:rsidP="00E431BD">
      <w:pPr>
        <w:pStyle w:val="InfoBlue"/>
        <w:jc w:val="both"/>
        <w:rPr>
          <w:rFonts w:ascii="Arial" w:hAnsi="Arial" w:cs="Arial"/>
        </w:rPr>
      </w:pPr>
      <w:r w:rsidRPr="00E431BD">
        <w:rPr>
          <w:rFonts w:ascii="Arial" w:hAnsi="Arial" w:cs="Arial"/>
        </w:rPr>
        <w:t xml:space="preserve">[The detailed data mapping information </w:t>
      </w:r>
      <w:proofErr w:type="gramStart"/>
      <w:r w:rsidRPr="00E431BD">
        <w:rPr>
          <w:rFonts w:ascii="Arial" w:hAnsi="Arial" w:cs="Arial"/>
        </w:rPr>
        <w:t>has to</w:t>
      </w:r>
      <w:proofErr w:type="gramEnd"/>
      <w:r w:rsidRPr="00E431BD">
        <w:rPr>
          <w:rFonts w:ascii="Arial" w:hAnsi="Arial" w:cs="Arial"/>
        </w:rPr>
        <w:t xml:space="preserve"> be documented here. Describe in detail the </w:t>
      </w:r>
      <w:r w:rsidR="00E431BD" w:rsidRPr="00E431BD">
        <w:rPr>
          <w:rFonts w:ascii="Arial" w:hAnsi="Arial" w:cs="Arial"/>
        </w:rPr>
        <w:t>requirements of</w:t>
      </w:r>
      <w:r w:rsidRPr="00E431BD">
        <w:rPr>
          <w:rFonts w:ascii="Arial" w:hAnsi="Arial" w:cs="Arial"/>
        </w:rPr>
        <w:t xml:space="preserve"> data</w:t>
      </w:r>
      <w:r w:rsidR="00E431BD">
        <w:rPr>
          <w:rFonts w:ascii="Arial" w:hAnsi="Arial" w:cs="Arial"/>
        </w:rPr>
        <w:t xml:space="preserve"> </w:t>
      </w:r>
      <w:r w:rsidRPr="00E431BD">
        <w:rPr>
          <w:rFonts w:ascii="Arial" w:hAnsi="Arial" w:cs="Arial"/>
        </w:rPr>
        <w:t>mapping</w:t>
      </w:r>
      <w:r w:rsidR="00E431BD">
        <w:rPr>
          <w:rFonts w:ascii="Arial" w:hAnsi="Arial" w:cs="Arial"/>
        </w:rPr>
        <w:t xml:space="preserve">, Data Models to be mapped, Integration details etc. including </w:t>
      </w:r>
    </w:p>
    <w:p w14:paraId="04B68F6C" w14:textId="77777777" w:rsidR="00E431BD" w:rsidRPr="00E431BD" w:rsidRDefault="00000000" w:rsidP="00E431BD">
      <w:pPr>
        <w:pStyle w:val="InfoBlue"/>
        <w:jc w:val="both"/>
        <w:rPr>
          <w:rFonts w:ascii="Arial" w:hAnsi="Arial" w:cs="Arial"/>
        </w:rPr>
      </w:pPr>
      <w:hyperlink r:id="rId21" w:tooltip="Data transformation" w:history="1">
        <w:r w:rsidR="00E431BD" w:rsidRPr="00E431BD">
          <w:rPr>
            <w:rFonts w:ascii="Arial" w:hAnsi="Arial" w:cs="Arial"/>
          </w:rPr>
          <w:t>Data transformation</w:t>
        </w:r>
      </w:hyperlink>
      <w:r w:rsidR="00E431BD" w:rsidRPr="00E431BD">
        <w:rPr>
          <w:rFonts w:ascii="Arial" w:hAnsi="Arial" w:cs="Arial"/>
        </w:rPr>
        <w:t xml:space="preserve"> or </w:t>
      </w:r>
      <w:hyperlink r:id="rId22" w:tooltip="Data mediation" w:history="1">
        <w:r w:rsidR="00E431BD" w:rsidRPr="00E431BD">
          <w:rPr>
            <w:rFonts w:ascii="Arial" w:hAnsi="Arial" w:cs="Arial"/>
          </w:rPr>
          <w:t>data mediation</w:t>
        </w:r>
      </w:hyperlink>
      <w:r w:rsidR="00E431BD" w:rsidRPr="00E431BD">
        <w:rPr>
          <w:rFonts w:ascii="Arial" w:hAnsi="Arial" w:cs="Arial"/>
        </w:rPr>
        <w:t xml:space="preserve"> between a data source and a destination</w:t>
      </w:r>
    </w:p>
    <w:p w14:paraId="6AA8DFC0" w14:textId="77777777" w:rsidR="00E431BD" w:rsidRPr="00E431BD" w:rsidRDefault="00E431BD" w:rsidP="00E431BD">
      <w:pPr>
        <w:pStyle w:val="InfoBlue"/>
        <w:jc w:val="both"/>
        <w:rPr>
          <w:rFonts w:ascii="Arial" w:hAnsi="Arial" w:cs="Arial"/>
        </w:rPr>
      </w:pPr>
      <w:r w:rsidRPr="00E431BD">
        <w:rPr>
          <w:rFonts w:ascii="Arial" w:hAnsi="Arial" w:cs="Arial"/>
        </w:rPr>
        <w:t>Identification of data relationships as part of data lineage analysis</w:t>
      </w:r>
    </w:p>
    <w:p w14:paraId="6B9CA775" w14:textId="77777777" w:rsidR="00E431BD" w:rsidRDefault="00E431BD" w:rsidP="00E431BD">
      <w:pPr>
        <w:pStyle w:val="InfoBlue"/>
        <w:jc w:val="both"/>
        <w:rPr>
          <w:rFonts w:ascii="Arial" w:hAnsi="Arial" w:cs="Arial"/>
        </w:rPr>
      </w:pPr>
      <w:r w:rsidRPr="00E431BD">
        <w:rPr>
          <w:rFonts w:ascii="Arial" w:hAnsi="Arial" w:cs="Arial"/>
        </w:rPr>
        <w:t>Discovery of hidden</w:t>
      </w:r>
      <w:r w:rsidR="0052055C">
        <w:rPr>
          <w:rFonts w:ascii="Arial" w:hAnsi="Arial" w:cs="Arial"/>
        </w:rPr>
        <w:t xml:space="preserve"> and </w:t>
      </w:r>
      <w:r w:rsidRPr="00E431BD">
        <w:rPr>
          <w:rFonts w:ascii="Arial" w:hAnsi="Arial" w:cs="Arial"/>
        </w:rPr>
        <w:t>sensitive data</w:t>
      </w:r>
      <w:r w:rsidR="0052055C">
        <w:rPr>
          <w:rFonts w:ascii="Arial" w:hAnsi="Arial" w:cs="Arial"/>
        </w:rPr>
        <w:t xml:space="preserve">, </w:t>
      </w:r>
      <w:r>
        <w:rPr>
          <w:rFonts w:ascii="Arial" w:hAnsi="Arial" w:cs="Arial"/>
        </w:rPr>
        <w:t>such as data masking.</w:t>
      </w:r>
    </w:p>
    <w:p w14:paraId="73D1241E" w14:textId="77777777" w:rsidR="00E431BD" w:rsidRPr="00E431BD" w:rsidRDefault="00000000" w:rsidP="00E431BD">
      <w:pPr>
        <w:pStyle w:val="InfoBlue"/>
        <w:jc w:val="both"/>
      </w:pPr>
      <w:hyperlink r:id="rId23" w:tooltip="Data consolidation (page does not exist)" w:history="1">
        <w:r w:rsidR="00E431BD" w:rsidRPr="00E431BD">
          <w:rPr>
            <w:rFonts w:ascii="Arial" w:hAnsi="Arial" w:cs="Arial"/>
          </w:rPr>
          <w:t>Consolidation</w:t>
        </w:r>
      </w:hyperlink>
      <w:r w:rsidR="00E431BD" w:rsidRPr="00E431BD">
        <w:rPr>
          <w:rFonts w:ascii="Arial" w:hAnsi="Arial" w:cs="Arial"/>
        </w:rPr>
        <w:t xml:space="preserve"> of multiple databases into a single database and identifying redundant columns of data for consolidation or elimination</w:t>
      </w:r>
      <w:r w:rsidR="00E431BD">
        <w:rPr>
          <w:rFonts w:ascii="Arial" w:hAnsi="Arial" w:cs="Arial"/>
        </w:rPr>
        <w:t>.]</w:t>
      </w:r>
    </w:p>
    <w:p w14:paraId="39639367" w14:textId="77777777" w:rsidR="005E7584" w:rsidRDefault="005E7584" w:rsidP="005E7584">
      <w:pPr>
        <w:pStyle w:val="Heading3"/>
      </w:pPr>
      <w:bookmarkStart w:id="84" w:name="_Toc368912285"/>
      <w:r w:rsidRPr="003602B9">
        <w:t>Data Conversion</w:t>
      </w:r>
      <w:bookmarkEnd w:id="84"/>
    </w:p>
    <w:p w14:paraId="3C1A9DAD" w14:textId="77777777" w:rsidR="00BE57D7" w:rsidRPr="00E431BD" w:rsidRDefault="00E431BD" w:rsidP="00E431BD">
      <w:pPr>
        <w:pStyle w:val="InfoBlue"/>
        <w:jc w:val="both"/>
        <w:rPr>
          <w:rFonts w:ascii="Arial" w:hAnsi="Arial" w:cs="Arial"/>
        </w:rPr>
      </w:pPr>
      <w:r>
        <w:rPr>
          <w:rFonts w:ascii="Arial" w:hAnsi="Arial" w:cs="Arial"/>
        </w:rPr>
        <w:t>[The detailed data conversion</w:t>
      </w:r>
      <w:r w:rsidRPr="00E431BD">
        <w:rPr>
          <w:rFonts w:ascii="Arial" w:hAnsi="Arial" w:cs="Arial"/>
        </w:rPr>
        <w:t xml:space="preserve"> information </w:t>
      </w:r>
      <w:proofErr w:type="gramStart"/>
      <w:r w:rsidRPr="00E431BD">
        <w:rPr>
          <w:rFonts w:ascii="Arial" w:hAnsi="Arial" w:cs="Arial"/>
        </w:rPr>
        <w:t>has to</w:t>
      </w:r>
      <w:proofErr w:type="gramEnd"/>
      <w:r w:rsidRPr="00E431BD">
        <w:rPr>
          <w:rFonts w:ascii="Arial" w:hAnsi="Arial" w:cs="Arial"/>
        </w:rPr>
        <w:t xml:space="preserve"> be documented here. Describe in detail the requirements of data</w:t>
      </w:r>
      <w:r>
        <w:rPr>
          <w:rFonts w:ascii="Arial" w:hAnsi="Arial" w:cs="Arial"/>
        </w:rPr>
        <w:t xml:space="preserve"> conversion</w:t>
      </w:r>
      <w:r w:rsidRPr="00E431BD">
        <w:rPr>
          <w:rFonts w:ascii="Arial" w:hAnsi="Arial" w:cs="Arial"/>
        </w:rPr>
        <w:t>,</w:t>
      </w:r>
      <w:r w:rsidR="00C01701">
        <w:rPr>
          <w:rFonts w:ascii="Arial" w:hAnsi="Arial" w:cs="Arial"/>
        </w:rPr>
        <w:t xml:space="preserve"> formats of conversion, resource requirements,</w:t>
      </w:r>
      <w:r w:rsidRPr="00E431BD">
        <w:rPr>
          <w:rFonts w:ascii="Arial" w:hAnsi="Arial" w:cs="Arial"/>
        </w:rPr>
        <w:t xml:space="preserve"> files associated etc.]</w:t>
      </w:r>
    </w:p>
    <w:p w14:paraId="641FC5B8" w14:textId="77777777" w:rsidR="00F304DA" w:rsidRDefault="0045480B" w:rsidP="00F304DA">
      <w:pPr>
        <w:pStyle w:val="Heading2"/>
      </w:pPr>
      <w:bookmarkStart w:id="85" w:name="_Toc368912286"/>
      <w:r w:rsidRPr="003602B9">
        <w:t>Archival and retention requirements</w:t>
      </w:r>
      <w:bookmarkStart w:id="86" w:name="_Toc207768304"/>
      <w:bookmarkEnd w:id="81"/>
      <w:bookmarkEnd w:id="85"/>
    </w:p>
    <w:p w14:paraId="31F115D0" w14:textId="77777777" w:rsidR="00065178" w:rsidRPr="00065178" w:rsidRDefault="00065178" w:rsidP="00065178">
      <w:pPr>
        <w:pStyle w:val="InfoBlue"/>
        <w:jc w:val="both"/>
        <w:rPr>
          <w:rFonts w:ascii="Arial" w:hAnsi="Arial" w:cs="Arial"/>
        </w:rPr>
      </w:pPr>
      <w:r w:rsidRPr="00065178">
        <w:rPr>
          <w:rFonts w:ascii="Arial" w:hAnsi="Arial" w:cs="Arial"/>
        </w:rPr>
        <w:t>[Describe in detail the Archival and retention requirements of the system including the schedule and frequency of archival and retention and the strategies involved.]</w:t>
      </w:r>
    </w:p>
    <w:p w14:paraId="08DE8A9B" w14:textId="77777777" w:rsidR="004F467C" w:rsidRDefault="004F467C" w:rsidP="004F467C">
      <w:pPr>
        <w:pStyle w:val="Heading2"/>
      </w:pPr>
      <w:bookmarkStart w:id="87" w:name="_Toc368912287"/>
      <w:r>
        <w:lastRenderedPageBreak/>
        <w:t>Disaster and Failure Recovery</w:t>
      </w:r>
      <w:bookmarkEnd w:id="87"/>
    </w:p>
    <w:p w14:paraId="5C781F11" w14:textId="77777777" w:rsidR="002039EE" w:rsidRPr="002039EE" w:rsidRDefault="002039EE" w:rsidP="002039EE">
      <w:pPr>
        <w:pStyle w:val="InfoBlue"/>
        <w:jc w:val="both"/>
      </w:pPr>
      <w:r w:rsidRPr="00065178">
        <w:rPr>
          <w:rFonts w:ascii="Arial" w:hAnsi="Arial" w:cs="Arial"/>
        </w:rPr>
        <w:t xml:space="preserve">[Describe in detail the </w:t>
      </w:r>
      <w:r>
        <w:rPr>
          <w:rFonts w:ascii="Arial" w:hAnsi="Arial" w:cs="Arial"/>
        </w:rPr>
        <w:t xml:space="preserve">disaster and recovery procedures of the system in case of untoward incidents including the scope of disaster recovery procedures, requirement of resources, data </w:t>
      </w:r>
      <w:r w:rsidR="00B06D05">
        <w:rPr>
          <w:rFonts w:ascii="Arial" w:hAnsi="Arial" w:cs="Arial"/>
        </w:rPr>
        <w:t>restoration paths etc.]</w:t>
      </w:r>
    </w:p>
    <w:p w14:paraId="074CC950" w14:textId="77777777" w:rsidR="00E120EC" w:rsidRDefault="00E120EC" w:rsidP="00E120EC">
      <w:pPr>
        <w:pStyle w:val="Heading2"/>
      </w:pPr>
      <w:bookmarkStart w:id="88" w:name="_Toc361156518"/>
      <w:bookmarkStart w:id="89" w:name="_Toc368912288"/>
      <w:r>
        <w:t>Business Process workflow</w:t>
      </w:r>
      <w:bookmarkEnd w:id="88"/>
      <w:bookmarkEnd w:id="89"/>
      <w:r>
        <w:t xml:space="preserve"> </w:t>
      </w:r>
    </w:p>
    <w:p w14:paraId="27D3B863" w14:textId="32F5375E" w:rsidR="00A610A4" w:rsidRDefault="00A610A4" w:rsidP="00A610A4">
      <w:pPr>
        <w:pStyle w:val="InfoBlue"/>
        <w:jc w:val="both"/>
        <w:rPr>
          <w:rFonts w:ascii="Arial" w:hAnsi="Arial" w:cs="Arial"/>
        </w:rPr>
      </w:pPr>
      <w:r w:rsidRPr="00A610A4">
        <w:rPr>
          <w:rFonts w:ascii="Arial" w:hAnsi="Arial" w:cs="Arial"/>
        </w:rPr>
        <w:t>[Document the Business Process Workflow in this section here.]</w:t>
      </w:r>
    </w:p>
    <w:p w14:paraId="0459F209" w14:textId="1AD2A652" w:rsidR="00890D9A" w:rsidRPr="00890D9A" w:rsidRDefault="00890D9A" w:rsidP="00890D9A">
      <w:pPr>
        <w:pStyle w:val="BodyText"/>
      </w:pPr>
      <w:r>
        <w:t xml:space="preserve">Business workflow is a continues process that consists of different tasks that need to be successfully completed in a sequential way. </w:t>
      </w:r>
    </w:p>
    <w:p w14:paraId="00557BE5" w14:textId="77777777" w:rsidR="00E120EC" w:rsidRDefault="00E120EC" w:rsidP="002039EE">
      <w:pPr>
        <w:pStyle w:val="Heading2"/>
      </w:pPr>
      <w:bookmarkStart w:id="90" w:name="_Toc361156519"/>
      <w:bookmarkStart w:id="91" w:name="_Toc368912289"/>
      <w:r>
        <w:t>Business Process Modeling and Management (as applicable)</w:t>
      </w:r>
      <w:bookmarkEnd w:id="90"/>
      <w:bookmarkEnd w:id="91"/>
    </w:p>
    <w:p w14:paraId="6A7EB011" w14:textId="77777777" w:rsidR="00A610A4" w:rsidRPr="00A610A4" w:rsidRDefault="00A610A4" w:rsidP="00A610A4">
      <w:pPr>
        <w:pStyle w:val="InfoBlue"/>
        <w:jc w:val="both"/>
        <w:rPr>
          <w:rFonts w:ascii="Arial" w:hAnsi="Arial" w:cs="Arial"/>
        </w:rPr>
      </w:pPr>
      <w:r w:rsidRPr="00A610A4">
        <w:rPr>
          <w:rFonts w:ascii="Arial" w:hAnsi="Arial" w:cs="Arial"/>
        </w:rPr>
        <w:t>[Document the Business Process Modeling and management details in this section]</w:t>
      </w:r>
    </w:p>
    <w:p w14:paraId="19357F01" w14:textId="77777777" w:rsidR="00E120EC" w:rsidRDefault="00E120EC" w:rsidP="00E120EC">
      <w:pPr>
        <w:pStyle w:val="Heading2"/>
      </w:pPr>
      <w:bookmarkStart w:id="92" w:name="_Toc361156521"/>
      <w:bookmarkStart w:id="93" w:name="_Toc368912290"/>
      <w:r>
        <w:t>Business Logic</w:t>
      </w:r>
      <w:bookmarkEnd w:id="92"/>
      <w:bookmarkEnd w:id="93"/>
    </w:p>
    <w:p w14:paraId="345610C5" w14:textId="77777777" w:rsidR="00A610A4" w:rsidRPr="00A610A4" w:rsidRDefault="00A610A4" w:rsidP="00A610A4">
      <w:pPr>
        <w:pStyle w:val="InfoBlue"/>
        <w:jc w:val="both"/>
        <w:rPr>
          <w:rFonts w:ascii="Arial" w:hAnsi="Arial" w:cs="Arial"/>
        </w:rPr>
      </w:pPr>
      <w:r w:rsidRPr="00A610A4">
        <w:rPr>
          <w:rFonts w:ascii="Arial" w:hAnsi="Arial" w:cs="Arial"/>
        </w:rPr>
        <w:t xml:space="preserve">[Document the </w:t>
      </w:r>
      <w:r w:rsidR="00FD12E4">
        <w:rPr>
          <w:rFonts w:ascii="Arial" w:hAnsi="Arial" w:cs="Arial"/>
        </w:rPr>
        <w:t xml:space="preserve">complete </w:t>
      </w:r>
      <w:r w:rsidRPr="00A610A4">
        <w:rPr>
          <w:rFonts w:ascii="Arial" w:hAnsi="Arial" w:cs="Arial"/>
        </w:rPr>
        <w:t xml:space="preserve">Business </w:t>
      </w:r>
      <w:r>
        <w:rPr>
          <w:rFonts w:ascii="Arial" w:hAnsi="Arial" w:cs="Arial"/>
        </w:rPr>
        <w:t xml:space="preserve">Logic </w:t>
      </w:r>
      <w:r w:rsidRPr="00A610A4">
        <w:rPr>
          <w:rFonts w:ascii="Arial" w:hAnsi="Arial" w:cs="Arial"/>
        </w:rPr>
        <w:t>this section</w:t>
      </w:r>
      <w:r w:rsidR="00FD12E4">
        <w:rPr>
          <w:rFonts w:ascii="Arial" w:hAnsi="Arial" w:cs="Arial"/>
        </w:rPr>
        <w:t xml:space="preserve"> including the code.</w:t>
      </w:r>
      <w:r w:rsidRPr="00A610A4">
        <w:rPr>
          <w:rFonts w:ascii="Arial" w:hAnsi="Arial" w:cs="Arial"/>
        </w:rPr>
        <w:t>]</w:t>
      </w:r>
    </w:p>
    <w:p w14:paraId="64CE3360" w14:textId="77777777" w:rsidR="00E120EC" w:rsidRDefault="00E120EC" w:rsidP="00E120EC">
      <w:pPr>
        <w:pStyle w:val="Heading2"/>
      </w:pPr>
      <w:bookmarkStart w:id="94" w:name="_Toc361156522"/>
      <w:bookmarkStart w:id="95" w:name="_Toc368912291"/>
      <w:r>
        <w:t>Variables</w:t>
      </w:r>
      <w:bookmarkEnd w:id="94"/>
      <w:bookmarkEnd w:id="95"/>
    </w:p>
    <w:p w14:paraId="5595D399" w14:textId="1E435AC7" w:rsidR="00A610A4" w:rsidRDefault="000C58FF" w:rsidP="000C58FF">
      <w:pPr>
        <w:pStyle w:val="InfoBlue"/>
        <w:jc w:val="both"/>
        <w:rPr>
          <w:rFonts w:ascii="Arial" w:hAnsi="Arial" w:cs="Arial"/>
        </w:rPr>
      </w:pPr>
      <w:r w:rsidRPr="00A610A4">
        <w:rPr>
          <w:rFonts w:ascii="Arial" w:hAnsi="Arial" w:cs="Arial"/>
        </w:rPr>
        <w:t xml:space="preserve">[Document the </w:t>
      </w:r>
      <w:r>
        <w:rPr>
          <w:rFonts w:ascii="Arial" w:hAnsi="Arial" w:cs="Arial"/>
        </w:rPr>
        <w:t xml:space="preserve">details of Variables, naming conventions, usage </w:t>
      </w:r>
      <w:proofErr w:type="spellStart"/>
      <w:r>
        <w:rPr>
          <w:rFonts w:ascii="Arial" w:hAnsi="Arial" w:cs="Arial"/>
        </w:rPr>
        <w:t>etc</w:t>
      </w:r>
      <w:proofErr w:type="spellEnd"/>
      <w:r>
        <w:rPr>
          <w:rFonts w:ascii="Arial" w:hAnsi="Arial" w:cs="Arial"/>
        </w:rPr>
        <w:t xml:space="preserve"> in this section.</w:t>
      </w:r>
      <w:r w:rsidRPr="00A610A4">
        <w:rPr>
          <w:rFonts w:ascii="Arial" w:hAnsi="Arial" w:cs="Arial"/>
        </w:rPr>
        <w:t>]</w:t>
      </w:r>
    </w:p>
    <w:p w14:paraId="18FE469B" w14:textId="167F392C" w:rsidR="00890D9A" w:rsidRPr="00890D9A" w:rsidRDefault="00890D9A" w:rsidP="00890D9A">
      <w:pPr>
        <w:pStyle w:val="BodyText"/>
      </w:pPr>
      <w:r>
        <w:t>Customer Id, Name, Age, Gender, Address, Phone number.</w:t>
      </w:r>
    </w:p>
    <w:p w14:paraId="6FE379BC" w14:textId="77777777" w:rsidR="00E120EC" w:rsidRDefault="00E120EC" w:rsidP="00E120EC">
      <w:pPr>
        <w:pStyle w:val="Heading2"/>
      </w:pPr>
      <w:bookmarkStart w:id="96" w:name="_Toc361156524"/>
      <w:bookmarkStart w:id="97" w:name="_Toc368912292"/>
      <w:r>
        <w:t>Activity / Class Diagrams (as applicable)</w:t>
      </w:r>
      <w:bookmarkEnd w:id="96"/>
      <w:bookmarkEnd w:id="97"/>
    </w:p>
    <w:p w14:paraId="04C20362" w14:textId="29C0FB4B" w:rsidR="000C58FF" w:rsidRDefault="000C58FF" w:rsidP="000C58FF">
      <w:pPr>
        <w:pStyle w:val="InfoBlue"/>
        <w:jc w:val="both"/>
        <w:rPr>
          <w:rFonts w:ascii="Arial" w:hAnsi="Arial" w:cs="Arial"/>
        </w:rPr>
      </w:pPr>
      <w:r w:rsidRPr="00A610A4">
        <w:rPr>
          <w:rFonts w:ascii="Arial" w:hAnsi="Arial" w:cs="Arial"/>
        </w:rPr>
        <w:t xml:space="preserve">[Document the </w:t>
      </w:r>
      <w:r>
        <w:rPr>
          <w:rFonts w:ascii="Arial" w:hAnsi="Arial" w:cs="Arial"/>
        </w:rPr>
        <w:t>details related to Activity / Class Diagrams in this section.</w:t>
      </w:r>
      <w:r w:rsidRPr="00A610A4">
        <w:rPr>
          <w:rFonts w:ascii="Arial" w:hAnsi="Arial" w:cs="Arial"/>
        </w:rPr>
        <w:t>]</w:t>
      </w:r>
    </w:p>
    <w:p w14:paraId="6B752976" w14:textId="2D739C1F" w:rsidR="00890D9A" w:rsidRPr="00890D9A" w:rsidRDefault="00890D9A" w:rsidP="00890D9A">
      <w:pPr>
        <w:pStyle w:val="BodyText"/>
      </w:pPr>
      <w:r>
        <w:t xml:space="preserve">In this project management is taken as parent class and details reservation and ticket taken as child </w:t>
      </w:r>
      <w:proofErr w:type="spellStart"/>
      <w:r>
        <w:t>clases</w:t>
      </w:r>
      <w:proofErr w:type="spellEnd"/>
      <w:r>
        <w:t>.</w:t>
      </w:r>
    </w:p>
    <w:p w14:paraId="2208713D" w14:textId="77777777" w:rsidR="00193769" w:rsidRDefault="00193769" w:rsidP="00193769">
      <w:pPr>
        <w:pStyle w:val="Heading2"/>
      </w:pPr>
      <w:bookmarkStart w:id="98" w:name="_Toc368912293"/>
      <w:r>
        <w:t>Data Migration</w:t>
      </w:r>
      <w:bookmarkEnd w:id="98"/>
    </w:p>
    <w:p w14:paraId="38ECF233" w14:textId="77777777" w:rsidR="00F96124" w:rsidRPr="00F96124" w:rsidRDefault="00F96124" w:rsidP="00F96124">
      <w:pPr>
        <w:pStyle w:val="InfoBlue"/>
        <w:jc w:val="both"/>
      </w:pPr>
      <w:r>
        <w:rPr>
          <w:rFonts w:ascii="Arial" w:hAnsi="Arial" w:cs="Arial"/>
        </w:rPr>
        <w:t>[The Data Migration section should provide details of Data Migration involved in the section below. Further sections or subsections can be added depending up on the requirements of the project.]</w:t>
      </w:r>
    </w:p>
    <w:p w14:paraId="75145B7A" w14:textId="77777777" w:rsidR="001E2AC5" w:rsidRDefault="001E2AC5" w:rsidP="001E2AC5">
      <w:pPr>
        <w:pStyle w:val="Heading3"/>
      </w:pPr>
      <w:bookmarkStart w:id="99" w:name="_Toc502732269"/>
      <w:bookmarkStart w:id="100" w:name="_Toc368912294"/>
      <w:r>
        <w:t>Architectural Representation</w:t>
      </w:r>
      <w:bookmarkEnd w:id="99"/>
      <w:bookmarkEnd w:id="100"/>
      <w:r>
        <w:t xml:space="preserve"> </w:t>
      </w:r>
    </w:p>
    <w:p w14:paraId="29064611" w14:textId="77777777" w:rsidR="001E2AC5" w:rsidRDefault="001E2AC5" w:rsidP="001E2AC5">
      <w:pPr>
        <w:pStyle w:val="InfoBlue"/>
        <w:jc w:val="both"/>
        <w:rPr>
          <w:rFonts w:ascii="Arial" w:hAnsi="Arial" w:cs="Arial"/>
        </w:rPr>
      </w:pPr>
      <w:r>
        <w:rPr>
          <w:rFonts w:ascii="Arial" w:hAnsi="Arial" w:cs="Arial"/>
        </w:rPr>
        <w:t xml:space="preserve">[This section describes what software architecture is for the current system, and how it is represented. Of the </w:t>
      </w:r>
      <w:r>
        <w:rPr>
          <w:rStyle w:val="Strong"/>
          <w:rFonts w:ascii="Arial" w:hAnsi="Arial" w:cs="Arial"/>
        </w:rPr>
        <w:t>Use-Case</w:t>
      </w:r>
      <w:r>
        <w:rPr>
          <w:rFonts w:ascii="Arial" w:hAnsi="Arial" w:cs="Arial"/>
        </w:rPr>
        <w:t xml:space="preserve">, </w:t>
      </w:r>
      <w:r>
        <w:rPr>
          <w:rStyle w:val="Strong"/>
          <w:rFonts w:ascii="Arial" w:hAnsi="Arial" w:cs="Arial"/>
        </w:rPr>
        <w:t>Logical</w:t>
      </w:r>
      <w:r>
        <w:rPr>
          <w:rFonts w:ascii="Arial" w:hAnsi="Arial" w:cs="Arial"/>
        </w:rPr>
        <w:t xml:space="preserve">, </w:t>
      </w:r>
      <w:r>
        <w:rPr>
          <w:rStyle w:val="Strong"/>
          <w:rFonts w:ascii="Arial" w:hAnsi="Arial" w:cs="Arial"/>
        </w:rPr>
        <w:t>Process</w:t>
      </w:r>
      <w:r>
        <w:rPr>
          <w:rFonts w:ascii="Arial" w:hAnsi="Arial" w:cs="Arial"/>
        </w:rPr>
        <w:t xml:space="preserve">, </w:t>
      </w:r>
      <w:r>
        <w:rPr>
          <w:rStyle w:val="Strong"/>
          <w:rFonts w:ascii="Arial" w:hAnsi="Arial" w:cs="Arial"/>
        </w:rPr>
        <w:t>Deployment</w:t>
      </w:r>
      <w:r>
        <w:rPr>
          <w:rFonts w:ascii="Arial" w:hAnsi="Arial" w:cs="Arial"/>
        </w:rPr>
        <w:t xml:space="preserve">, and </w:t>
      </w:r>
      <w:r>
        <w:rPr>
          <w:rStyle w:val="Strong"/>
          <w:rFonts w:ascii="Arial" w:hAnsi="Arial" w:cs="Arial"/>
        </w:rPr>
        <w:t>Implementation Views</w:t>
      </w:r>
      <w:r>
        <w:rPr>
          <w:rFonts w:ascii="Arial" w:hAnsi="Arial" w:cs="Arial"/>
        </w:rPr>
        <w:t>, it enumerates the views that are necessary, and for each view, explains what types of model elements it contains.]</w:t>
      </w:r>
    </w:p>
    <w:p w14:paraId="70BABFA2" w14:textId="77777777" w:rsidR="001E2AC5" w:rsidRDefault="001E2AC5" w:rsidP="001E2AC5">
      <w:pPr>
        <w:pStyle w:val="Heading3"/>
      </w:pPr>
      <w:bookmarkStart w:id="101" w:name="_Toc502732270"/>
      <w:bookmarkStart w:id="102" w:name="_Toc368912295"/>
      <w:r>
        <w:t>Architectural Goals and Constraints</w:t>
      </w:r>
      <w:bookmarkEnd w:id="101"/>
      <w:bookmarkEnd w:id="102"/>
      <w:r>
        <w:t xml:space="preserve"> </w:t>
      </w:r>
    </w:p>
    <w:p w14:paraId="4756924D" w14:textId="77777777" w:rsidR="001E2AC5" w:rsidRDefault="001E2AC5" w:rsidP="001E2AC5">
      <w:pPr>
        <w:pStyle w:val="InfoBlue"/>
        <w:jc w:val="both"/>
        <w:rPr>
          <w:rFonts w:ascii="Arial" w:hAnsi="Arial" w:cs="Arial"/>
        </w:rPr>
      </w:pPr>
      <w:r>
        <w:rPr>
          <w:rFonts w:ascii="Arial" w:hAnsi="Arial" w:cs="Arial"/>
        </w:rPr>
        <w:t xml:space="preserve">[This section describes the software requirements and objectives that have some significant impact on the architecture: use of an off-the-shelf product, portability, distribution, and reuse. It also captures the special constraints that may </w:t>
      </w:r>
      <w:proofErr w:type="gramStart"/>
      <w:r>
        <w:rPr>
          <w:rFonts w:ascii="Arial" w:hAnsi="Arial" w:cs="Arial"/>
        </w:rPr>
        <w:t>apply:</w:t>
      </w:r>
      <w:proofErr w:type="gramEnd"/>
      <w:r>
        <w:rPr>
          <w:rFonts w:ascii="Arial" w:hAnsi="Arial" w:cs="Arial"/>
        </w:rPr>
        <w:t xml:space="preserve"> design and implementation strategy, development tools, team structure, schedule, legacy code, and so on.]</w:t>
      </w:r>
    </w:p>
    <w:p w14:paraId="5F3775E7" w14:textId="77777777" w:rsidR="001E2AC5" w:rsidRDefault="001E2AC5" w:rsidP="001E2AC5">
      <w:pPr>
        <w:pStyle w:val="Heading3"/>
      </w:pPr>
      <w:bookmarkStart w:id="103" w:name="_Toc502732271"/>
      <w:bookmarkStart w:id="104" w:name="_Toc368912296"/>
      <w:r>
        <w:t>Logical View</w:t>
      </w:r>
      <w:bookmarkEnd w:id="103"/>
      <w:bookmarkEnd w:id="104"/>
      <w:r>
        <w:t xml:space="preserve"> </w:t>
      </w:r>
    </w:p>
    <w:p w14:paraId="6DB30844" w14:textId="77777777" w:rsidR="001E2AC5" w:rsidRDefault="001E2AC5" w:rsidP="001E2AC5">
      <w:pPr>
        <w:pStyle w:val="InfoBlue"/>
        <w:jc w:val="both"/>
        <w:rPr>
          <w:rFonts w:ascii="Arial" w:hAnsi="Arial" w:cs="Arial"/>
        </w:rPr>
      </w:pPr>
      <w:r>
        <w:rPr>
          <w:rFonts w:ascii="Arial" w:hAnsi="Arial" w:cs="Arial"/>
        </w:rPr>
        <w:t>[This section describes the architecturally significant parts of the design model, such as its decomposition into subsystems and packages</w:t>
      </w:r>
      <w:r w:rsidR="001F5AD1">
        <w:rPr>
          <w:rFonts w:ascii="Arial" w:hAnsi="Arial" w:cs="Arial"/>
        </w:rPr>
        <w:t xml:space="preserve"> a</w:t>
      </w:r>
      <w:r>
        <w:rPr>
          <w:rFonts w:ascii="Arial" w:hAnsi="Arial" w:cs="Arial"/>
        </w:rPr>
        <w:t xml:space="preserve">nd for each significant package, its decomposition into classes and class utilities. You should introduce architecturally </w:t>
      </w:r>
      <w:r>
        <w:rPr>
          <w:rFonts w:ascii="Arial" w:hAnsi="Arial" w:cs="Arial"/>
        </w:rPr>
        <w:lastRenderedPageBreak/>
        <w:t>significant classes and describe their responsibilities, as well as a few very important relationships, operations, and attributes.]</w:t>
      </w:r>
    </w:p>
    <w:p w14:paraId="08510162" w14:textId="77777777" w:rsidR="001E2AC5" w:rsidRDefault="001E2AC5" w:rsidP="001E2AC5">
      <w:pPr>
        <w:pStyle w:val="Heading3"/>
      </w:pPr>
      <w:bookmarkStart w:id="105" w:name="_Toc502732273"/>
      <w:bookmarkStart w:id="106" w:name="_Toc368912297"/>
      <w:r>
        <w:t>Architecturally Significant Design Packages</w:t>
      </w:r>
      <w:bookmarkEnd w:id="105"/>
      <w:bookmarkEnd w:id="106"/>
    </w:p>
    <w:p w14:paraId="26AEB6A3" w14:textId="77777777" w:rsidR="001E2AC5" w:rsidRDefault="001E2AC5" w:rsidP="001E2AC5">
      <w:pPr>
        <w:pStyle w:val="InfoBlue"/>
        <w:jc w:val="both"/>
        <w:rPr>
          <w:rFonts w:ascii="Arial" w:hAnsi="Arial" w:cs="Arial"/>
        </w:rPr>
      </w:pPr>
      <w:r>
        <w:rPr>
          <w:rFonts w:ascii="Arial" w:hAnsi="Arial" w:cs="Arial"/>
        </w:rPr>
        <w:t>[For each significant package</w:t>
      </w:r>
      <w:r w:rsidR="000A3F25">
        <w:rPr>
          <w:rFonts w:ascii="Arial" w:hAnsi="Arial" w:cs="Arial"/>
        </w:rPr>
        <w:t>, include a subsection with</w:t>
      </w:r>
      <w:r>
        <w:rPr>
          <w:rFonts w:ascii="Arial" w:hAnsi="Arial" w:cs="Arial"/>
        </w:rPr>
        <w:t xml:space="preserve"> its name, its brief description, and a diagram with all significant classes and packages contained within the package. </w:t>
      </w:r>
    </w:p>
    <w:p w14:paraId="17A1613C" w14:textId="77777777" w:rsidR="001E2AC5" w:rsidRDefault="001E2AC5" w:rsidP="001E2AC5">
      <w:pPr>
        <w:pStyle w:val="InfoBlue"/>
        <w:jc w:val="both"/>
        <w:rPr>
          <w:rFonts w:ascii="Arial" w:hAnsi="Arial" w:cs="Arial"/>
        </w:rPr>
      </w:pPr>
      <w:r>
        <w:rPr>
          <w:rFonts w:ascii="Arial" w:hAnsi="Arial" w:cs="Arial"/>
        </w:rPr>
        <w:t xml:space="preserve">For each significant class in the package, include its name, brief description, </w:t>
      </w:r>
      <w:proofErr w:type="gramStart"/>
      <w:r>
        <w:rPr>
          <w:rFonts w:ascii="Arial" w:hAnsi="Arial" w:cs="Arial"/>
        </w:rPr>
        <w:t>and,</w:t>
      </w:r>
      <w:proofErr w:type="gramEnd"/>
      <w:r>
        <w:rPr>
          <w:rFonts w:ascii="Arial" w:hAnsi="Arial" w:cs="Arial"/>
        </w:rPr>
        <w:t xml:space="preserve"> optionally a description of some of its major responsibilities, operations and attributes.]</w:t>
      </w:r>
    </w:p>
    <w:p w14:paraId="251C025B" w14:textId="77777777" w:rsidR="001E2AC5" w:rsidRDefault="001E2AC5" w:rsidP="001E2AC5">
      <w:pPr>
        <w:pStyle w:val="Heading3"/>
      </w:pPr>
      <w:bookmarkStart w:id="107" w:name="_Toc502732274"/>
      <w:bookmarkStart w:id="108" w:name="_Toc368912298"/>
      <w:r>
        <w:t>Data model</w:t>
      </w:r>
      <w:bookmarkEnd w:id="107"/>
      <w:bookmarkEnd w:id="108"/>
      <w:r>
        <w:t xml:space="preserve"> </w:t>
      </w:r>
    </w:p>
    <w:p w14:paraId="3E932271" w14:textId="77777777" w:rsidR="001E2AC5" w:rsidRDefault="001E2AC5" w:rsidP="001E2AC5">
      <w:pPr>
        <w:pStyle w:val="InfoBlue"/>
        <w:jc w:val="both"/>
        <w:rPr>
          <w:rFonts w:ascii="Arial" w:hAnsi="Arial" w:cs="Arial"/>
        </w:rPr>
      </w:pPr>
      <w:r>
        <w:rPr>
          <w:rFonts w:ascii="Arial" w:hAnsi="Arial" w:cs="Arial"/>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2D9D2A89" w14:textId="77777777" w:rsidR="001E2AC5" w:rsidRDefault="001E2AC5" w:rsidP="001E2AC5">
      <w:pPr>
        <w:ind w:left="720"/>
        <w:rPr>
          <w:rFonts w:ascii="Arial" w:hAnsi="Arial" w:cs="Arial"/>
        </w:rPr>
      </w:pPr>
      <w:bookmarkStart w:id="109" w:name="_Toc502732275"/>
      <w:r>
        <w:rPr>
          <w:rFonts w:ascii="Arial" w:hAnsi="Arial" w:cs="Arial"/>
          <w:b/>
          <w:sz w:val="24"/>
        </w:rPr>
        <w:t>Legacy system data model</w:t>
      </w:r>
      <w:bookmarkEnd w:id="109"/>
    </w:p>
    <w:p w14:paraId="01758950" w14:textId="77777777" w:rsidR="001E2AC5" w:rsidRDefault="001E2AC5" w:rsidP="001E2AC5">
      <w:pPr>
        <w:ind w:left="720"/>
        <w:rPr>
          <w:rFonts w:ascii="Arial" w:hAnsi="Arial" w:cs="Arial"/>
          <w:b/>
          <w:sz w:val="24"/>
        </w:rPr>
      </w:pPr>
      <w:bookmarkStart w:id="110" w:name="_Toc502732276"/>
      <w:r>
        <w:rPr>
          <w:rFonts w:ascii="Arial" w:hAnsi="Arial" w:cs="Arial"/>
          <w:b/>
          <w:sz w:val="24"/>
        </w:rPr>
        <w:t>Proposed system data model</w:t>
      </w:r>
      <w:bookmarkEnd w:id="110"/>
    </w:p>
    <w:p w14:paraId="152176BD" w14:textId="77777777" w:rsidR="001E2AC5" w:rsidRDefault="001E2AC5" w:rsidP="00C26C21">
      <w:pPr>
        <w:ind w:left="720"/>
        <w:rPr>
          <w:rFonts w:ascii="Arial" w:hAnsi="Arial" w:cs="Arial"/>
          <w:b/>
          <w:sz w:val="24"/>
        </w:rPr>
      </w:pPr>
      <w:bookmarkStart w:id="111" w:name="_Toc502732277"/>
      <w:r>
        <w:rPr>
          <w:rFonts w:ascii="Arial" w:hAnsi="Arial" w:cs="Arial"/>
          <w:b/>
          <w:sz w:val="24"/>
        </w:rPr>
        <w:t>Interface data model</w:t>
      </w:r>
      <w:bookmarkEnd w:id="111"/>
      <w:r>
        <w:rPr>
          <w:rFonts w:ascii="Arial" w:hAnsi="Arial" w:cs="Arial"/>
        </w:rPr>
        <w:t xml:space="preserve"> </w:t>
      </w:r>
    </w:p>
    <w:p w14:paraId="3FD4FEBD" w14:textId="77777777" w:rsidR="001E2AC5" w:rsidRDefault="001E2AC5" w:rsidP="001E2AC5">
      <w:pPr>
        <w:pStyle w:val="Heading3"/>
      </w:pPr>
      <w:bookmarkStart w:id="112" w:name="_Toc368912299"/>
      <w:r>
        <w:t>Deployment View</w:t>
      </w:r>
      <w:bookmarkEnd w:id="112"/>
    </w:p>
    <w:p w14:paraId="693D61FA" w14:textId="77777777" w:rsidR="00E120EC" w:rsidRPr="00E120EC" w:rsidRDefault="001E2AC5" w:rsidP="00C26C21">
      <w:pPr>
        <w:pStyle w:val="InfoBlue"/>
        <w:jc w:val="both"/>
      </w:pPr>
      <w:r>
        <w:rPr>
          <w:rFonts w:ascii="Arial" w:hAnsi="Arial" w:cs="Arial"/>
        </w:rPr>
        <w:t xml:space="preserve">[This section describes one or more physical network (hardware) configurations on which the software is deployed and run. At a minimum for each </w:t>
      </w:r>
      <w:proofErr w:type="gramStart"/>
      <w:r>
        <w:rPr>
          <w:rFonts w:ascii="Arial" w:hAnsi="Arial" w:cs="Arial"/>
        </w:rPr>
        <w:t>configuration</w:t>
      </w:r>
      <w:proofErr w:type="gramEnd"/>
      <w:r>
        <w:rPr>
          <w:rFonts w:ascii="Arial" w:hAnsi="Arial" w:cs="Arial"/>
        </w:rPr>
        <w:t xml:space="preserve"> it should indicate the physical nodes (computers, CPUs) that execute the software, and their interconnections (bus, LAN, point-to-point, and so on.) Also include a mapping of the processes of the </w:t>
      </w:r>
      <w:r>
        <w:rPr>
          <w:rStyle w:val="Strong"/>
          <w:rFonts w:ascii="Arial" w:hAnsi="Arial" w:cs="Arial"/>
        </w:rPr>
        <w:t>Process View</w:t>
      </w:r>
      <w:r>
        <w:rPr>
          <w:rFonts w:ascii="Arial" w:hAnsi="Arial" w:cs="Arial"/>
        </w:rPr>
        <w:t xml:space="preserve"> onto the physical nodes.]</w:t>
      </w:r>
    </w:p>
    <w:p w14:paraId="72E496B9" w14:textId="77777777" w:rsidR="00F304DA" w:rsidRDefault="00F304DA" w:rsidP="00F304DA">
      <w:pPr>
        <w:pStyle w:val="Heading1"/>
      </w:pPr>
      <w:bookmarkStart w:id="113" w:name="_Toc368912300"/>
      <w:r w:rsidRPr="003602B9">
        <w:t>Environment Description</w:t>
      </w:r>
      <w:bookmarkStart w:id="114" w:name="_Toc207768305"/>
      <w:bookmarkEnd w:id="86"/>
      <w:bookmarkEnd w:id="113"/>
    </w:p>
    <w:p w14:paraId="46772E6B" w14:textId="77777777" w:rsidR="0033685F" w:rsidRPr="0033685F" w:rsidRDefault="0033685F" w:rsidP="0033685F">
      <w:pPr>
        <w:pStyle w:val="InfoBlue"/>
        <w:jc w:val="both"/>
        <w:rPr>
          <w:rFonts w:ascii="Arial" w:hAnsi="Arial" w:cs="Arial"/>
        </w:rPr>
      </w:pPr>
      <w:r w:rsidRPr="0033685F">
        <w:rPr>
          <w:rFonts w:ascii="Arial" w:hAnsi="Arial" w:cs="Arial"/>
        </w:rPr>
        <w:t xml:space="preserve">[The complete details of the System Environment </w:t>
      </w:r>
      <w:proofErr w:type="gramStart"/>
      <w:r w:rsidRPr="0033685F">
        <w:rPr>
          <w:rFonts w:ascii="Arial" w:hAnsi="Arial" w:cs="Arial"/>
        </w:rPr>
        <w:t>has</w:t>
      </w:r>
      <w:proofErr w:type="gramEnd"/>
      <w:r w:rsidRPr="0033685F">
        <w:rPr>
          <w:rFonts w:ascii="Arial" w:hAnsi="Arial" w:cs="Arial"/>
        </w:rPr>
        <w:t xml:space="preserve"> to be documented in this section including the details of all requirements, </w:t>
      </w:r>
      <w:r w:rsidR="001F5AD1" w:rsidRPr="0033685F">
        <w:rPr>
          <w:rFonts w:ascii="Arial" w:hAnsi="Arial" w:cs="Arial"/>
        </w:rPr>
        <w:t>time zones</w:t>
      </w:r>
      <w:r w:rsidRPr="0033685F">
        <w:rPr>
          <w:rFonts w:ascii="Arial" w:hAnsi="Arial" w:cs="Arial"/>
        </w:rPr>
        <w:t xml:space="preserve"> etc.]</w:t>
      </w:r>
    </w:p>
    <w:p w14:paraId="653C9869" w14:textId="77777777" w:rsidR="00F304DA" w:rsidRDefault="00F304DA" w:rsidP="00F304DA">
      <w:pPr>
        <w:pStyle w:val="Heading2"/>
      </w:pPr>
      <w:bookmarkStart w:id="115" w:name="_Toc368912301"/>
      <w:r w:rsidRPr="003602B9">
        <w:t>Time Zone Support</w:t>
      </w:r>
      <w:bookmarkStart w:id="116" w:name="_Toc207768306"/>
      <w:bookmarkEnd w:id="114"/>
      <w:bookmarkEnd w:id="115"/>
    </w:p>
    <w:p w14:paraId="60AFD04E" w14:textId="77777777" w:rsidR="0033685F" w:rsidRPr="0033685F" w:rsidRDefault="0033685F" w:rsidP="0033685F">
      <w:pPr>
        <w:pStyle w:val="InfoBlue"/>
        <w:jc w:val="both"/>
        <w:rPr>
          <w:rFonts w:ascii="Arial" w:hAnsi="Arial" w:cs="Arial"/>
        </w:rPr>
      </w:pPr>
      <w:r w:rsidRPr="0033685F">
        <w:rPr>
          <w:rFonts w:ascii="Arial" w:hAnsi="Arial" w:cs="Arial"/>
        </w:rPr>
        <w:t xml:space="preserve">[The details with respect to the Time Zone Support </w:t>
      </w:r>
      <w:proofErr w:type="gramStart"/>
      <w:r w:rsidRPr="0033685F">
        <w:rPr>
          <w:rFonts w:ascii="Arial" w:hAnsi="Arial" w:cs="Arial"/>
        </w:rPr>
        <w:t>have to</w:t>
      </w:r>
      <w:proofErr w:type="gramEnd"/>
      <w:r w:rsidRPr="0033685F">
        <w:rPr>
          <w:rFonts w:ascii="Arial" w:hAnsi="Arial" w:cs="Arial"/>
        </w:rPr>
        <w:t xml:space="preserve"> be documented here.]</w:t>
      </w:r>
    </w:p>
    <w:p w14:paraId="53D72A35" w14:textId="77777777" w:rsidR="00F304DA" w:rsidRDefault="00F304DA" w:rsidP="00F304DA">
      <w:pPr>
        <w:pStyle w:val="Heading2"/>
      </w:pPr>
      <w:bookmarkStart w:id="117" w:name="_Toc368912302"/>
      <w:r w:rsidRPr="003602B9">
        <w:t>Language Support</w:t>
      </w:r>
      <w:bookmarkStart w:id="118" w:name="_Toc207768307"/>
      <w:bookmarkEnd w:id="116"/>
      <w:bookmarkEnd w:id="117"/>
    </w:p>
    <w:p w14:paraId="007B2659" w14:textId="47391705" w:rsidR="0033685F" w:rsidRDefault="0033685F" w:rsidP="00C26C21">
      <w:pPr>
        <w:pStyle w:val="InfoBlue"/>
        <w:jc w:val="both"/>
        <w:rPr>
          <w:rFonts w:ascii="Arial" w:hAnsi="Arial" w:cs="Arial"/>
        </w:rPr>
      </w:pPr>
      <w:r w:rsidRPr="0033685F">
        <w:rPr>
          <w:rFonts w:ascii="Arial" w:hAnsi="Arial" w:cs="Arial"/>
        </w:rPr>
        <w:t>[The detai</w:t>
      </w:r>
      <w:r>
        <w:rPr>
          <w:rFonts w:ascii="Arial" w:hAnsi="Arial" w:cs="Arial"/>
        </w:rPr>
        <w:t>ls with respect to the Language</w:t>
      </w:r>
      <w:r w:rsidRPr="0033685F">
        <w:rPr>
          <w:rFonts w:ascii="Arial" w:hAnsi="Arial" w:cs="Arial"/>
        </w:rPr>
        <w:t xml:space="preserve"> Support </w:t>
      </w:r>
      <w:proofErr w:type="gramStart"/>
      <w:r w:rsidRPr="0033685F">
        <w:rPr>
          <w:rFonts w:ascii="Arial" w:hAnsi="Arial" w:cs="Arial"/>
        </w:rPr>
        <w:t>have to</w:t>
      </w:r>
      <w:proofErr w:type="gramEnd"/>
      <w:r w:rsidRPr="0033685F">
        <w:rPr>
          <w:rFonts w:ascii="Arial" w:hAnsi="Arial" w:cs="Arial"/>
        </w:rPr>
        <w:t xml:space="preserve"> be documented here.]</w:t>
      </w:r>
    </w:p>
    <w:p w14:paraId="7434F8C6" w14:textId="3F678A08" w:rsidR="00890D9A" w:rsidRPr="00890D9A" w:rsidRDefault="00890D9A" w:rsidP="00890D9A">
      <w:pPr>
        <w:pStyle w:val="BodyText"/>
      </w:pPr>
      <w:r>
        <w:t xml:space="preserve">CPP on </w:t>
      </w:r>
      <w:proofErr w:type="gramStart"/>
      <w:r>
        <w:t>Linux ,</w:t>
      </w:r>
      <w:proofErr w:type="gramEnd"/>
      <w:r>
        <w:t xml:space="preserve"> Data structures, object oriented programming.</w:t>
      </w:r>
    </w:p>
    <w:p w14:paraId="0F7AD7D0" w14:textId="77777777" w:rsidR="00F304DA" w:rsidRDefault="00F304DA" w:rsidP="00F304DA">
      <w:pPr>
        <w:pStyle w:val="Heading2"/>
      </w:pPr>
      <w:bookmarkStart w:id="119" w:name="_Toc368912303"/>
      <w:r w:rsidRPr="003602B9">
        <w:t>User Desktop Requirements</w:t>
      </w:r>
      <w:bookmarkStart w:id="120" w:name="_Toc207768308"/>
      <w:bookmarkEnd w:id="118"/>
      <w:bookmarkEnd w:id="119"/>
    </w:p>
    <w:p w14:paraId="76B5F1DF" w14:textId="6058EC94" w:rsidR="0033685F" w:rsidRDefault="0033685F" w:rsidP="0033685F">
      <w:pPr>
        <w:pStyle w:val="InfoBlue"/>
        <w:jc w:val="both"/>
        <w:rPr>
          <w:rFonts w:ascii="Arial" w:hAnsi="Arial" w:cs="Arial"/>
        </w:rPr>
      </w:pPr>
      <w:r w:rsidRPr="0033685F">
        <w:rPr>
          <w:rFonts w:ascii="Arial" w:hAnsi="Arial" w:cs="Arial"/>
        </w:rPr>
        <w:t>[Document all the User Desktop requirements here in this section.]</w:t>
      </w:r>
    </w:p>
    <w:p w14:paraId="4E78C481" w14:textId="67FCAC94" w:rsidR="00B75BEA" w:rsidRPr="00B75BEA" w:rsidRDefault="00B75BEA" w:rsidP="00B75BEA">
      <w:pPr>
        <w:pStyle w:val="BodyText"/>
      </w:pPr>
      <w:r>
        <w:t xml:space="preserve">Putty and </w:t>
      </w:r>
      <w:proofErr w:type="spellStart"/>
      <w:r>
        <w:t>Winscp</w:t>
      </w:r>
      <w:proofErr w:type="spellEnd"/>
      <w:r>
        <w:t xml:space="preserve"> as desktop requirements.</w:t>
      </w:r>
    </w:p>
    <w:p w14:paraId="3D0CDCE7" w14:textId="77777777" w:rsidR="00F304DA" w:rsidRDefault="00F304DA" w:rsidP="00F304DA">
      <w:pPr>
        <w:pStyle w:val="Heading2"/>
      </w:pPr>
      <w:bookmarkStart w:id="121" w:name="_Toc368912304"/>
      <w:r w:rsidRPr="003602B9">
        <w:t>Server-Side Requirements</w:t>
      </w:r>
      <w:bookmarkStart w:id="122" w:name="_Toc207768309"/>
      <w:bookmarkEnd w:id="120"/>
      <w:bookmarkEnd w:id="121"/>
    </w:p>
    <w:p w14:paraId="318366E8" w14:textId="77777777" w:rsidR="0033685F" w:rsidRPr="0033685F" w:rsidRDefault="0033685F" w:rsidP="0033685F">
      <w:pPr>
        <w:pStyle w:val="InfoBlue"/>
        <w:jc w:val="both"/>
        <w:rPr>
          <w:rFonts w:ascii="Arial" w:hAnsi="Arial" w:cs="Arial"/>
        </w:rPr>
      </w:pPr>
      <w:r w:rsidRPr="0033685F">
        <w:rPr>
          <w:rFonts w:ascii="Arial" w:hAnsi="Arial" w:cs="Arial"/>
        </w:rPr>
        <w:t xml:space="preserve">[All the </w:t>
      </w:r>
      <w:proofErr w:type="gramStart"/>
      <w:r w:rsidRPr="0033685F">
        <w:rPr>
          <w:rFonts w:ascii="Arial" w:hAnsi="Arial" w:cs="Arial"/>
        </w:rPr>
        <w:t>server side</w:t>
      </w:r>
      <w:proofErr w:type="gramEnd"/>
      <w:r w:rsidRPr="0033685F">
        <w:rPr>
          <w:rFonts w:ascii="Arial" w:hAnsi="Arial" w:cs="Arial"/>
        </w:rPr>
        <w:t xml:space="preserve"> requirements including, disk space, Application servers, Jobs, Network </w:t>
      </w:r>
      <w:proofErr w:type="spellStart"/>
      <w:r w:rsidRPr="0033685F">
        <w:rPr>
          <w:rFonts w:ascii="Arial" w:hAnsi="Arial" w:cs="Arial"/>
        </w:rPr>
        <w:t>etc</w:t>
      </w:r>
      <w:proofErr w:type="spellEnd"/>
      <w:r w:rsidRPr="0033685F">
        <w:rPr>
          <w:rFonts w:ascii="Arial" w:hAnsi="Arial" w:cs="Arial"/>
        </w:rPr>
        <w:t xml:space="preserve"> have to be detailed out in this section and subsections. Add further subsections as needed.]</w:t>
      </w:r>
    </w:p>
    <w:p w14:paraId="190F95B8" w14:textId="77777777" w:rsidR="00F304DA" w:rsidRDefault="00F304DA" w:rsidP="00F304DA">
      <w:pPr>
        <w:pStyle w:val="Heading3"/>
      </w:pPr>
      <w:bookmarkStart w:id="123" w:name="_Toc368912305"/>
      <w:r w:rsidRPr="003602B9">
        <w:lastRenderedPageBreak/>
        <w:t>Deployment Considerations</w:t>
      </w:r>
      <w:bookmarkStart w:id="124" w:name="_Toc207768310"/>
      <w:bookmarkEnd w:id="122"/>
      <w:bookmarkEnd w:id="123"/>
    </w:p>
    <w:p w14:paraId="05EF799B"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 xml:space="preserve">All the details with respect to the Deployment Considerations </w:t>
      </w:r>
      <w:proofErr w:type="gramStart"/>
      <w:r>
        <w:rPr>
          <w:rFonts w:ascii="Arial" w:hAnsi="Arial" w:cs="Arial"/>
        </w:rPr>
        <w:t>have to</w:t>
      </w:r>
      <w:proofErr w:type="gramEnd"/>
      <w:r>
        <w:rPr>
          <w:rFonts w:ascii="Arial" w:hAnsi="Arial" w:cs="Arial"/>
        </w:rPr>
        <w:t xml:space="preserve"> be documented here.</w:t>
      </w:r>
      <w:r w:rsidRPr="0033685F">
        <w:rPr>
          <w:rFonts w:ascii="Arial" w:hAnsi="Arial" w:cs="Arial"/>
        </w:rPr>
        <w:t>]</w:t>
      </w:r>
    </w:p>
    <w:p w14:paraId="4F18E6E8" w14:textId="77777777" w:rsidR="00F304DA" w:rsidRDefault="00F304DA" w:rsidP="00F304DA">
      <w:pPr>
        <w:pStyle w:val="Heading3"/>
      </w:pPr>
      <w:bookmarkStart w:id="125" w:name="_Toc368912306"/>
      <w:r w:rsidRPr="00F304DA">
        <w:t>Application Server Disk Space</w:t>
      </w:r>
      <w:bookmarkEnd w:id="124"/>
      <w:bookmarkEnd w:id="125"/>
      <w:r w:rsidRPr="00F304DA">
        <w:t xml:space="preserve"> </w:t>
      </w:r>
      <w:bookmarkStart w:id="126" w:name="_Toc207768311"/>
    </w:p>
    <w:p w14:paraId="095F2395"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 xml:space="preserve">All the details with respect to the disk space requirements at server side </w:t>
      </w:r>
      <w:proofErr w:type="gramStart"/>
      <w:r>
        <w:rPr>
          <w:rFonts w:ascii="Arial" w:hAnsi="Arial" w:cs="Arial"/>
        </w:rPr>
        <w:t>have to</w:t>
      </w:r>
      <w:proofErr w:type="gramEnd"/>
      <w:r>
        <w:rPr>
          <w:rFonts w:ascii="Arial" w:hAnsi="Arial" w:cs="Arial"/>
        </w:rPr>
        <w:t xml:space="preserve"> be documented here.</w:t>
      </w:r>
      <w:r w:rsidRPr="0033685F">
        <w:rPr>
          <w:rFonts w:ascii="Arial" w:hAnsi="Arial" w:cs="Arial"/>
        </w:rPr>
        <w:t>]</w:t>
      </w:r>
    </w:p>
    <w:p w14:paraId="21E4C1AE" w14:textId="77777777" w:rsidR="00F304DA" w:rsidRDefault="00F304DA" w:rsidP="00F304DA">
      <w:pPr>
        <w:pStyle w:val="Heading3"/>
      </w:pPr>
      <w:bookmarkStart w:id="127" w:name="_Toc368912307"/>
      <w:r w:rsidRPr="003602B9">
        <w:t>Database Server Disk Spac</w:t>
      </w:r>
      <w:bookmarkStart w:id="128" w:name="_Toc207768312"/>
      <w:bookmarkEnd w:id="126"/>
      <w:r>
        <w:t>e</w:t>
      </w:r>
      <w:bookmarkEnd w:id="127"/>
    </w:p>
    <w:p w14:paraId="5FE6ECAD"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 xml:space="preserve">All the details with respect to the database server disk space requirements </w:t>
      </w:r>
      <w:proofErr w:type="gramStart"/>
      <w:r>
        <w:rPr>
          <w:rFonts w:ascii="Arial" w:hAnsi="Arial" w:cs="Arial"/>
        </w:rPr>
        <w:t>have to</w:t>
      </w:r>
      <w:proofErr w:type="gramEnd"/>
      <w:r>
        <w:rPr>
          <w:rFonts w:ascii="Arial" w:hAnsi="Arial" w:cs="Arial"/>
        </w:rPr>
        <w:t xml:space="preserve"> be documented here.</w:t>
      </w:r>
      <w:r w:rsidRPr="0033685F">
        <w:rPr>
          <w:rFonts w:ascii="Arial" w:hAnsi="Arial" w:cs="Arial"/>
        </w:rPr>
        <w:t>]</w:t>
      </w:r>
    </w:p>
    <w:p w14:paraId="39129917" w14:textId="77777777" w:rsidR="00F304DA" w:rsidRDefault="00F304DA" w:rsidP="00F304DA">
      <w:pPr>
        <w:pStyle w:val="Heading3"/>
      </w:pPr>
      <w:bookmarkStart w:id="129" w:name="_Toc368912308"/>
      <w:r w:rsidRPr="003602B9">
        <w:t>Integration Requirements</w:t>
      </w:r>
      <w:bookmarkStart w:id="130" w:name="_Toc207768313"/>
      <w:bookmarkEnd w:id="128"/>
      <w:bookmarkEnd w:id="129"/>
    </w:p>
    <w:p w14:paraId="1987E4F2" w14:textId="77777777" w:rsidR="00C26C21" w:rsidRPr="00C26C21" w:rsidRDefault="00C26C21" w:rsidP="00C26C21">
      <w:pPr>
        <w:pStyle w:val="InfoBlue"/>
        <w:jc w:val="both"/>
        <w:rPr>
          <w:rFonts w:ascii="Arial" w:hAnsi="Arial" w:cs="Arial"/>
        </w:rPr>
      </w:pPr>
      <w:r w:rsidRPr="00C26C21">
        <w:rPr>
          <w:rFonts w:ascii="Arial" w:hAnsi="Arial" w:cs="Arial"/>
        </w:rPr>
        <w:t xml:space="preserve">[Details with respect to Integration of various components at the environment level </w:t>
      </w:r>
      <w:proofErr w:type="gramStart"/>
      <w:r w:rsidRPr="00C26C21">
        <w:rPr>
          <w:rFonts w:ascii="Arial" w:hAnsi="Arial" w:cs="Arial"/>
        </w:rPr>
        <w:t>have to</w:t>
      </w:r>
      <w:proofErr w:type="gramEnd"/>
      <w:r w:rsidRPr="00C26C21">
        <w:rPr>
          <w:rFonts w:ascii="Arial" w:hAnsi="Arial" w:cs="Arial"/>
        </w:rPr>
        <w:t xml:space="preserve"> be documented here.]</w:t>
      </w:r>
    </w:p>
    <w:p w14:paraId="0D66C65F" w14:textId="77777777" w:rsidR="00C57D33" w:rsidRDefault="00C57D33" w:rsidP="00C57D33">
      <w:pPr>
        <w:pStyle w:val="Heading3"/>
      </w:pPr>
      <w:bookmarkStart w:id="131" w:name="_Toc361155804"/>
      <w:bookmarkStart w:id="132" w:name="_Toc368912309"/>
      <w:r>
        <w:t>Jobs</w:t>
      </w:r>
      <w:bookmarkEnd w:id="131"/>
      <w:bookmarkEnd w:id="132"/>
    </w:p>
    <w:p w14:paraId="3AD4F5AA" w14:textId="77777777" w:rsidR="00C26C21" w:rsidRPr="00C26C21" w:rsidRDefault="00C26C21" w:rsidP="00C26C21">
      <w:pPr>
        <w:pStyle w:val="InfoBlue"/>
        <w:jc w:val="both"/>
        <w:rPr>
          <w:rFonts w:ascii="Arial" w:hAnsi="Arial" w:cs="Arial"/>
        </w:rPr>
      </w:pPr>
      <w:r w:rsidRPr="00C26C21">
        <w:rPr>
          <w:rFonts w:ascii="Arial" w:hAnsi="Arial" w:cs="Arial"/>
        </w:rPr>
        <w:t xml:space="preserve">[Details with respect to addition, modification, deletion of Jobs for this system </w:t>
      </w:r>
      <w:proofErr w:type="gramStart"/>
      <w:r w:rsidRPr="00C26C21">
        <w:rPr>
          <w:rFonts w:ascii="Arial" w:hAnsi="Arial" w:cs="Arial"/>
        </w:rPr>
        <w:t>have</w:t>
      </w:r>
      <w:proofErr w:type="gramEnd"/>
      <w:r w:rsidRPr="00C26C21">
        <w:rPr>
          <w:rFonts w:ascii="Arial" w:hAnsi="Arial" w:cs="Arial"/>
        </w:rPr>
        <w:t xml:space="preserve"> to be documented here.]</w:t>
      </w:r>
    </w:p>
    <w:p w14:paraId="16E15BB8" w14:textId="77777777" w:rsidR="00C57D33" w:rsidRDefault="00C57D33" w:rsidP="00C57D33">
      <w:pPr>
        <w:pStyle w:val="Heading3"/>
      </w:pPr>
      <w:bookmarkStart w:id="133" w:name="_Toc361155805"/>
      <w:bookmarkStart w:id="134" w:name="_Toc368912310"/>
      <w:r>
        <w:t>Network</w:t>
      </w:r>
      <w:bookmarkEnd w:id="133"/>
      <w:bookmarkEnd w:id="134"/>
      <w:r>
        <w:t xml:space="preserve"> </w:t>
      </w:r>
    </w:p>
    <w:p w14:paraId="5E8856F7" w14:textId="77777777" w:rsidR="00C26C21" w:rsidRPr="00C26C21" w:rsidRDefault="00C26C21" w:rsidP="00C26C21">
      <w:pPr>
        <w:pStyle w:val="InfoBlue"/>
        <w:jc w:val="both"/>
        <w:rPr>
          <w:rFonts w:ascii="Arial" w:hAnsi="Arial" w:cs="Arial"/>
        </w:rPr>
      </w:pPr>
      <w:r w:rsidRPr="00C26C21">
        <w:rPr>
          <w:rFonts w:ascii="Arial" w:hAnsi="Arial" w:cs="Arial"/>
        </w:rPr>
        <w:t xml:space="preserve">[Network requirement details </w:t>
      </w:r>
      <w:proofErr w:type="gramStart"/>
      <w:r w:rsidRPr="00C26C21">
        <w:rPr>
          <w:rFonts w:ascii="Arial" w:hAnsi="Arial" w:cs="Arial"/>
        </w:rPr>
        <w:t>have to</w:t>
      </w:r>
      <w:proofErr w:type="gramEnd"/>
      <w:r w:rsidRPr="00C26C21">
        <w:rPr>
          <w:rFonts w:ascii="Arial" w:hAnsi="Arial" w:cs="Arial"/>
        </w:rPr>
        <w:t xml:space="preserve"> be documented here]</w:t>
      </w:r>
    </w:p>
    <w:p w14:paraId="2F7D399E" w14:textId="77777777" w:rsidR="00C57D33" w:rsidRDefault="00C57D33" w:rsidP="00C57D33">
      <w:pPr>
        <w:pStyle w:val="Heading3"/>
      </w:pPr>
      <w:bookmarkStart w:id="135" w:name="_Toc361155806"/>
      <w:bookmarkStart w:id="136" w:name="_Toc368912311"/>
      <w:r>
        <w:t>Others</w:t>
      </w:r>
      <w:bookmarkEnd w:id="135"/>
      <w:bookmarkEnd w:id="136"/>
    </w:p>
    <w:p w14:paraId="72182DD9" w14:textId="77777777" w:rsidR="00C26C21" w:rsidRPr="00C26C21" w:rsidRDefault="00C26C21" w:rsidP="00C26C21">
      <w:pPr>
        <w:pStyle w:val="InfoBlue"/>
        <w:jc w:val="both"/>
        <w:rPr>
          <w:rFonts w:ascii="Arial" w:hAnsi="Arial" w:cs="Arial"/>
        </w:rPr>
      </w:pPr>
      <w:r w:rsidRPr="00C26C21">
        <w:rPr>
          <w:rFonts w:ascii="Arial" w:hAnsi="Arial" w:cs="Arial"/>
        </w:rPr>
        <w:t xml:space="preserve">[Any details which are specific to this system and are not covered in the sections above </w:t>
      </w:r>
      <w:proofErr w:type="gramStart"/>
      <w:r w:rsidRPr="00C26C21">
        <w:rPr>
          <w:rFonts w:ascii="Arial" w:hAnsi="Arial" w:cs="Arial"/>
        </w:rPr>
        <w:t>have to</w:t>
      </w:r>
      <w:proofErr w:type="gramEnd"/>
      <w:r w:rsidRPr="00C26C21">
        <w:rPr>
          <w:rFonts w:ascii="Arial" w:hAnsi="Arial" w:cs="Arial"/>
        </w:rPr>
        <w:t xml:space="preserve"> be documented here.]</w:t>
      </w:r>
    </w:p>
    <w:p w14:paraId="24A3DAAA" w14:textId="77777777" w:rsidR="00C57D33" w:rsidRDefault="00C57D33" w:rsidP="00C57D33">
      <w:pPr>
        <w:pStyle w:val="Heading2"/>
      </w:pPr>
      <w:bookmarkStart w:id="137" w:name="_Toc361155807"/>
      <w:bookmarkStart w:id="138" w:name="_Toc368912312"/>
      <w:r>
        <w:t>Configuration</w:t>
      </w:r>
      <w:bookmarkEnd w:id="137"/>
      <w:bookmarkEnd w:id="138"/>
    </w:p>
    <w:p w14:paraId="3D0876E9" w14:textId="63758D45" w:rsidR="004A27EA" w:rsidRDefault="004A27EA" w:rsidP="004A27EA">
      <w:pPr>
        <w:pStyle w:val="InfoBlue"/>
        <w:jc w:val="both"/>
        <w:rPr>
          <w:rFonts w:ascii="Arial" w:hAnsi="Arial" w:cs="Arial"/>
        </w:rPr>
      </w:pPr>
      <w:r w:rsidRPr="004A27EA">
        <w:rPr>
          <w:rFonts w:ascii="Arial" w:hAnsi="Arial" w:cs="Arial"/>
        </w:rPr>
        <w:t xml:space="preserve">[Complete information with respect to the Configuration requirements </w:t>
      </w:r>
      <w:proofErr w:type="gramStart"/>
      <w:r w:rsidR="000A3F25" w:rsidRPr="004A27EA">
        <w:rPr>
          <w:rFonts w:ascii="Arial" w:hAnsi="Arial" w:cs="Arial"/>
        </w:rPr>
        <w:t>has</w:t>
      </w:r>
      <w:r w:rsidRPr="004A27EA">
        <w:rPr>
          <w:rFonts w:ascii="Arial" w:hAnsi="Arial" w:cs="Arial"/>
        </w:rPr>
        <w:t xml:space="preserve"> to</w:t>
      </w:r>
      <w:proofErr w:type="gramEnd"/>
      <w:r w:rsidRPr="004A27EA">
        <w:rPr>
          <w:rFonts w:ascii="Arial" w:hAnsi="Arial" w:cs="Arial"/>
        </w:rPr>
        <w:t xml:space="preserve"> be detailed out here in this section and sub sections.]</w:t>
      </w:r>
    </w:p>
    <w:p w14:paraId="2FB9724C" w14:textId="1BA49560" w:rsidR="00B75BEA" w:rsidRPr="00B75BEA" w:rsidRDefault="00B75BEA" w:rsidP="00B75BEA">
      <w:pPr>
        <w:pStyle w:val="BodyText"/>
      </w:pPr>
      <w:r>
        <w:t>Operating system and processor.</w:t>
      </w:r>
    </w:p>
    <w:p w14:paraId="08C6A99B" w14:textId="77777777" w:rsidR="00C57D33" w:rsidRDefault="00C57D33" w:rsidP="00C57D33">
      <w:pPr>
        <w:pStyle w:val="Heading3"/>
        <w:ind w:left="691"/>
      </w:pPr>
      <w:bookmarkStart w:id="139" w:name="_Toc361155808"/>
      <w:bookmarkStart w:id="140" w:name="_Toc368912313"/>
      <w:r>
        <w:t>Operating System</w:t>
      </w:r>
      <w:bookmarkEnd w:id="139"/>
      <w:bookmarkEnd w:id="140"/>
    </w:p>
    <w:p w14:paraId="4865546F" w14:textId="140347C3" w:rsid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Operating System</w:t>
      </w:r>
      <w:r w:rsidRPr="004A27EA">
        <w:rPr>
          <w:rFonts w:ascii="Arial" w:hAnsi="Arial" w:cs="Arial"/>
        </w:rPr>
        <w:t xml:space="preserve"> configuration requirements here.</w:t>
      </w:r>
      <w:r>
        <w:rPr>
          <w:rFonts w:ascii="Arial" w:hAnsi="Arial" w:cs="Arial"/>
        </w:rPr>
        <w:t xml:space="preserve"> Details of Minimum requirements of OS, RAM, Processor etc.</w:t>
      </w:r>
      <w:r w:rsidRPr="004A27EA">
        <w:rPr>
          <w:rFonts w:ascii="Arial" w:hAnsi="Arial" w:cs="Arial"/>
        </w:rPr>
        <w:t>]</w:t>
      </w:r>
    </w:p>
    <w:p w14:paraId="5CE4CD0B" w14:textId="72628E64" w:rsidR="00B75BEA" w:rsidRPr="00B75BEA" w:rsidRDefault="00B75BEA" w:rsidP="00B75BEA">
      <w:pPr>
        <w:pStyle w:val="BodyText"/>
      </w:pPr>
      <w:r>
        <w:t>4GB Ram, Processor Intel ® Core ™ I3-7020U CPU@,</w:t>
      </w:r>
      <w:proofErr w:type="gramStart"/>
      <w:r>
        <w:t>64 bit</w:t>
      </w:r>
      <w:proofErr w:type="gramEnd"/>
      <w:r>
        <w:t xml:space="preserve"> Operating system, x 64-based processor.  </w:t>
      </w:r>
    </w:p>
    <w:p w14:paraId="7264F7D8" w14:textId="77777777" w:rsidR="00C57D33" w:rsidRDefault="00C57D33" w:rsidP="00C57D33">
      <w:pPr>
        <w:pStyle w:val="Heading3"/>
        <w:ind w:left="691"/>
      </w:pPr>
      <w:bookmarkStart w:id="141" w:name="_Toc361155809"/>
      <w:bookmarkStart w:id="142" w:name="_Toc368912314"/>
      <w:r>
        <w:t>Database</w:t>
      </w:r>
      <w:bookmarkEnd w:id="141"/>
      <w:bookmarkEnd w:id="142"/>
    </w:p>
    <w:p w14:paraId="26850B49" w14:textId="49FD92FB" w:rsid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Database</w:t>
      </w:r>
      <w:r w:rsidRPr="004A27EA">
        <w:rPr>
          <w:rFonts w:ascii="Arial" w:hAnsi="Arial" w:cs="Arial"/>
        </w:rPr>
        <w:t xml:space="preserve"> configuration requirements here.]</w:t>
      </w:r>
    </w:p>
    <w:p w14:paraId="1FFC7C61" w14:textId="05B89EE4" w:rsidR="00B75BEA" w:rsidRPr="00B75BEA" w:rsidRDefault="00B75BEA" w:rsidP="00B75BEA">
      <w:pPr>
        <w:pStyle w:val="BodyText"/>
      </w:pPr>
      <w:r>
        <w:t>Operating system</w:t>
      </w:r>
      <w:r w:rsidR="00A87F10">
        <w:t>, processor, disk space, memory.</w:t>
      </w:r>
    </w:p>
    <w:p w14:paraId="590EC60F" w14:textId="77777777" w:rsidR="00C57D33" w:rsidRDefault="00C57D33" w:rsidP="00C57D33">
      <w:pPr>
        <w:pStyle w:val="Heading3"/>
        <w:ind w:left="691"/>
      </w:pPr>
      <w:bookmarkStart w:id="143" w:name="_Toc361155810"/>
      <w:bookmarkStart w:id="144" w:name="_Toc368912315"/>
      <w:r>
        <w:t>Network</w:t>
      </w:r>
      <w:bookmarkEnd w:id="143"/>
      <w:bookmarkEnd w:id="144"/>
      <w:r>
        <w:t xml:space="preserve"> </w:t>
      </w:r>
    </w:p>
    <w:p w14:paraId="1D9EAB26" w14:textId="6B1882EE" w:rsidR="00A87F10" w:rsidRPr="00A87F10" w:rsidRDefault="004A27EA" w:rsidP="00A87F10">
      <w:pPr>
        <w:pStyle w:val="InfoBlue"/>
        <w:jc w:val="both"/>
        <w:rPr>
          <w:rFonts w:ascii="Arial" w:hAnsi="Arial" w:cs="Arial"/>
        </w:rPr>
      </w:pPr>
      <w:r w:rsidRPr="004A27EA">
        <w:rPr>
          <w:rFonts w:ascii="Arial" w:hAnsi="Arial" w:cs="Arial"/>
        </w:rPr>
        <w:t xml:space="preserve">[Describe the </w:t>
      </w:r>
      <w:r>
        <w:rPr>
          <w:rFonts w:ascii="Arial" w:hAnsi="Arial" w:cs="Arial"/>
        </w:rPr>
        <w:t>Network</w:t>
      </w:r>
      <w:r w:rsidRPr="004A27EA">
        <w:rPr>
          <w:rFonts w:ascii="Arial" w:hAnsi="Arial" w:cs="Arial"/>
        </w:rPr>
        <w:t xml:space="preserve"> configuration requirements here.</w:t>
      </w:r>
      <w:r>
        <w:rPr>
          <w:rFonts w:ascii="Arial" w:hAnsi="Arial" w:cs="Arial"/>
        </w:rPr>
        <w:t xml:space="preserve"> Details of all the Network Components etc.</w:t>
      </w:r>
      <w:r w:rsidRPr="004A27EA">
        <w:rPr>
          <w:rFonts w:ascii="Arial" w:hAnsi="Arial" w:cs="Arial"/>
        </w:rPr>
        <w:t>]</w:t>
      </w:r>
    </w:p>
    <w:p w14:paraId="40A35EEB" w14:textId="77777777" w:rsidR="00C57D33" w:rsidRDefault="00C57D33" w:rsidP="00C57D33">
      <w:pPr>
        <w:pStyle w:val="Heading3"/>
        <w:ind w:left="691"/>
      </w:pPr>
      <w:bookmarkStart w:id="145" w:name="_Toc361155811"/>
      <w:bookmarkStart w:id="146" w:name="_Toc368912316"/>
      <w:r>
        <w:lastRenderedPageBreak/>
        <w:t>Desktop</w:t>
      </w:r>
      <w:bookmarkEnd w:id="145"/>
      <w:bookmarkEnd w:id="146"/>
    </w:p>
    <w:p w14:paraId="567D4179" w14:textId="2663D228" w:rsidR="004A27EA" w:rsidRDefault="004A27EA" w:rsidP="004A27EA">
      <w:pPr>
        <w:pStyle w:val="InfoBlue"/>
        <w:jc w:val="both"/>
        <w:rPr>
          <w:rFonts w:ascii="Arial" w:hAnsi="Arial" w:cs="Arial"/>
        </w:rPr>
      </w:pPr>
      <w:r w:rsidRPr="004A27EA">
        <w:rPr>
          <w:rFonts w:ascii="Arial" w:hAnsi="Arial" w:cs="Arial"/>
        </w:rPr>
        <w:t xml:space="preserve">[Describe the desktop </w:t>
      </w:r>
      <w:r>
        <w:rPr>
          <w:rFonts w:ascii="Arial" w:hAnsi="Arial" w:cs="Arial"/>
        </w:rPr>
        <w:t xml:space="preserve">configuration requirements here. Details of Application </w:t>
      </w:r>
      <w:r w:rsidR="000A3F25">
        <w:rPr>
          <w:rFonts w:ascii="Arial" w:hAnsi="Arial" w:cs="Arial"/>
        </w:rPr>
        <w:t>software</w:t>
      </w:r>
      <w:r>
        <w:rPr>
          <w:rFonts w:ascii="Arial" w:hAnsi="Arial" w:cs="Arial"/>
        </w:rPr>
        <w:t xml:space="preserve"> required and other configurations.</w:t>
      </w:r>
      <w:r w:rsidRPr="004A27EA">
        <w:rPr>
          <w:rFonts w:ascii="Arial" w:hAnsi="Arial" w:cs="Arial"/>
        </w:rPr>
        <w:t>]</w:t>
      </w:r>
    </w:p>
    <w:p w14:paraId="5E821F5F" w14:textId="71CBC3A6" w:rsidR="00A87F10" w:rsidRPr="00A87F10" w:rsidRDefault="00A87F10" w:rsidP="00A87F10">
      <w:pPr>
        <w:pStyle w:val="BodyText"/>
      </w:pPr>
      <w:r>
        <w:t>Linux OS.</w:t>
      </w:r>
    </w:p>
    <w:p w14:paraId="1E45B293" w14:textId="77777777" w:rsidR="00E120EC" w:rsidRDefault="00E120EC" w:rsidP="00E120EC">
      <w:pPr>
        <w:pStyle w:val="Heading1"/>
      </w:pPr>
      <w:bookmarkStart w:id="147" w:name="_Toc368912317"/>
      <w:r>
        <w:t>References</w:t>
      </w:r>
      <w:bookmarkEnd w:id="147"/>
    </w:p>
    <w:p w14:paraId="72E06F4A" w14:textId="77777777" w:rsidR="002E66F4" w:rsidRPr="002E66F4" w:rsidRDefault="002E66F4" w:rsidP="00C26C21">
      <w:pPr>
        <w:pStyle w:val="InfoBlue"/>
        <w:jc w:val="both"/>
      </w:pPr>
      <w:r>
        <w:rPr>
          <w:rFonts w:ascii="Arial" w:hAnsi="Arial" w:cs="Arial"/>
        </w:rPr>
        <w:t xml:space="preserve">[This section should provide a complete list of all documents referenced elsewhere in the </w:t>
      </w:r>
      <w:r w:rsidRPr="002E66F4">
        <w:rPr>
          <w:rFonts w:ascii="Arial" w:hAnsi="Arial" w:cs="Arial"/>
          <w:b/>
        </w:rPr>
        <w:t>HLD LLD Document</w:t>
      </w:r>
      <w:r>
        <w:rPr>
          <w:rFonts w:ascii="Arial" w:hAnsi="Arial" w:cs="Arial"/>
        </w:rPr>
        <w:t>.  Each document should be identified by title, report number (if applicable), date, and publishing organization.  Specify the sources from which the references can be obtained.] This information may be provided by reference to an appendix or to another document.]</w:t>
      </w:r>
    </w:p>
    <w:p w14:paraId="271A6B70" w14:textId="77777777" w:rsidR="00E120EC" w:rsidRPr="00E120EC" w:rsidRDefault="00E120EC" w:rsidP="00E120EC">
      <w:pPr>
        <w:pStyle w:val="Heading1"/>
      </w:pPr>
      <w:bookmarkStart w:id="148" w:name="_Toc368912318"/>
      <w:r>
        <w:t>Appendix</w:t>
      </w:r>
      <w:bookmarkEnd w:id="148"/>
    </w:p>
    <w:bookmarkEnd w:id="130"/>
    <w:p w14:paraId="3B985D69" w14:textId="77777777" w:rsidR="00566298" w:rsidRDefault="002E66F4" w:rsidP="002E66F4">
      <w:pPr>
        <w:pStyle w:val="InfoBlue"/>
        <w:jc w:val="both"/>
        <w:rPr>
          <w:rFonts w:ascii="Arial" w:hAnsi="Arial" w:cs="Arial"/>
        </w:rPr>
      </w:pPr>
      <w:r w:rsidRPr="002E66F4">
        <w:rPr>
          <w:rFonts w:ascii="Arial" w:hAnsi="Arial" w:cs="Arial"/>
        </w:rPr>
        <w:t>[This section should provide a complete list of all documents or links on the Internet where related material can be found.]</w:t>
      </w:r>
    </w:p>
    <w:p w14:paraId="5F44680C" w14:textId="77777777" w:rsidR="00566298" w:rsidRDefault="00566298" w:rsidP="002E66F4">
      <w:pPr>
        <w:pStyle w:val="InfoBlue"/>
        <w:jc w:val="both"/>
        <w:rPr>
          <w:rFonts w:ascii="Arial" w:hAnsi="Arial" w:cs="Arial"/>
        </w:rPr>
      </w:pPr>
    </w:p>
    <w:p w14:paraId="5E588B92" w14:textId="77777777" w:rsidR="00566298" w:rsidRDefault="00566298" w:rsidP="002E66F4">
      <w:pPr>
        <w:pStyle w:val="InfoBlue"/>
        <w:jc w:val="both"/>
        <w:rPr>
          <w:rFonts w:ascii="Arial" w:hAnsi="Arial" w:cs="Arial"/>
        </w:rPr>
      </w:pPr>
    </w:p>
    <w:p w14:paraId="05EF3982" w14:textId="77777777" w:rsidR="00566298" w:rsidRDefault="00566298" w:rsidP="002E66F4">
      <w:pPr>
        <w:pStyle w:val="InfoBlue"/>
        <w:jc w:val="both"/>
        <w:rPr>
          <w:rFonts w:ascii="Arial" w:hAnsi="Arial" w:cs="Arial"/>
        </w:rPr>
      </w:pPr>
    </w:p>
    <w:p w14:paraId="457DDF0F" w14:textId="77777777" w:rsidR="00566298" w:rsidRDefault="00566298" w:rsidP="002E66F4">
      <w:pPr>
        <w:pStyle w:val="InfoBlue"/>
        <w:jc w:val="both"/>
        <w:rPr>
          <w:rFonts w:ascii="Arial" w:hAnsi="Arial" w:cs="Arial"/>
        </w:rPr>
      </w:pPr>
    </w:p>
    <w:p w14:paraId="08E30A16" w14:textId="77777777" w:rsidR="00566298" w:rsidRDefault="00566298" w:rsidP="002E66F4">
      <w:pPr>
        <w:pStyle w:val="InfoBlue"/>
        <w:jc w:val="both"/>
        <w:rPr>
          <w:rFonts w:ascii="Arial" w:hAnsi="Arial" w:cs="Arial"/>
        </w:rPr>
      </w:pPr>
    </w:p>
    <w:p w14:paraId="090693FC" w14:textId="77777777" w:rsidR="00566298" w:rsidRDefault="00566298" w:rsidP="002E66F4">
      <w:pPr>
        <w:pStyle w:val="InfoBlue"/>
        <w:jc w:val="both"/>
        <w:rPr>
          <w:rFonts w:ascii="Arial" w:hAnsi="Arial" w:cs="Arial"/>
        </w:rPr>
      </w:pPr>
    </w:p>
    <w:p w14:paraId="5C67E18B" w14:textId="77777777" w:rsidR="00566298" w:rsidRDefault="00566298" w:rsidP="002E66F4">
      <w:pPr>
        <w:pStyle w:val="InfoBlue"/>
        <w:jc w:val="both"/>
        <w:rPr>
          <w:rFonts w:ascii="Arial" w:hAnsi="Arial" w:cs="Arial"/>
        </w:rPr>
      </w:pPr>
    </w:p>
    <w:p w14:paraId="184477C7" w14:textId="77777777" w:rsidR="00566298" w:rsidRDefault="00566298" w:rsidP="002E66F4">
      <w:pPr>
        <w:pStyle w:val="InfoBlue"/>
        <w:jc w:val="both"/>
        <w:rPr>
          <w:rFonts w:ascii="Arial" w:hAnsi="Arial" w:cs="Arial"/>
        </w:rPr>
      </w:pPr>
    </w:p>
    <w:p w14:paraId="15B3BE73" w14:textId="77777777" w:rsidR="00566298" w:rsidRDefault="00566298" w:rsidP="002E66F4">
      <w:pPr>
        <w:pStyle w:val="InfoBlue"/>
        <w:jc w:val="both"/>
        <w:rPr>
          <w:rFonts w:ascii="Arial" w:hAnsi="Arial" w:cs="Arial"/>
        </w:rPr>
      </w:pPr>
    </w:p>
    <w:p w14:paraId="2B9DFB40" w14:textId="77777777" w:rsidR="00566298" w:rsidRDefault="00566298" w:rsidP="00566298">
      <w:pPr>
        <w:rPr>
          <w:b/>
          <w:bCs/>
          <w:sz w:val="24"/>
          <w:lang w:val="fr-FR"/>
        </w:rPr>
      </w:pPr>
      <w:r w:rsidRPr="009B4E2F">
        <w:rPr>
          <w:b/>
          <w:bCs/>
          <w:sz w:val="24"/>
          <w:lang w:val="fr-FR"/>
        </w:rPr>
        <w:t>Change Log</w:t>
      </w:r>
    </w:p>
    <w:p w14:paraId="66BC85F0" w14:textId="77777777" w:rsidR="00566298" w:rsidRPr="009B4E2F" w:rsidRDefault="00566298" w:rsidP="00566298">
      <w:pPr>
        <w:rPr>
          <w:b/>
          <w:bCs/>
          <w:sz w:val="24"/>
          <w:lang w:val="fr-FR"/>
        </w:rPr>
      </w:pPr>
    </w:p>
    <w:p w14:paraId="696B3129" w14:textId="77777777" w:rsidR="00566298" w:rsidRDefault="00566298" w:rsidP="00566298">
      <w:pPr>
        <w:ind w:firstLine="720"/>
        <w:rPr>
          <w:sz w:val="24"/>
          <w:lang w:val="fr-FR"/>
        </w:rPr>
      </w:pPr>
    </w:p>
    <w:p w14:paraId="5049DE17" w14:textId="77777777" w:rsidR="00566298" w:rsidRDefault="00566298" w:rsidP="00566298">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00566298" w:rsidRPr="00DB4C43" w14:paraId="11D6A6B3" w14:textId="77777777" w:rsidTr="5CC5B58E">
        <w:trPr>
          <w:trHeight w:val="375"/>
        </w:trPr>
        <w:tc>
          <w:tcPr>
            <w:tcW w:w="9791" w:type="dxa"/>
            <w:gridSpan w:val="6"/>
            <w:tcBorders>
              <w:top w:val="single" w:sz="8" w:space="0" w:color="auto"/>
              <w:left w:val="single" w:sz="8" w:space="0" w:color="auto"/>
              <w:bottom w:val="single" w:sz="8" w:space="0" w:color="auto"/>
              <w:right w:val="single" w:sz="8" w:space="0" w:color="000000" w:themeColor="text1"/>
            </w:tcBorders>
            <w:shd w:val="clear" w:color="auto" w:fill="E5DFEC" w:themeFill="accent4" w:themeFillTint="33"/>
            <w:hideMark/>
          </w:tcPr>
          <w:p w14:paraId="3CD9FD49" w14:textId="64837C80" w:rsidR="00566298" w:rsidRPr="00DB4C43" w:rsidRDefault="2C0F53F0" w:rsidP="5CC5B58E">
            <w:pPr>
              <w:tabs>
                <w:tab w:val="left" w:pos="1350"/>
                <w:tab w:val="center" w:pos="4787"/>
              </w:tabs>
              <w:rPr>
                <w:rFonts w:cs="Arial"/>
                <w:b/>
                <w:bCs/>
                <w:color w:val="000000"/>
                <w:sz w:val="32"/>
                <w:szCs w:val="32"/>
                <w:lang w:val="en-IN" w:eastAsia="en-IN"/>
              </w:rPr>
            </w:pPr>
            <w:r w:rsidRPr="00DB4C43">
              <w:rPr>
                <w:rFonts w:cs="Arial"/>
                <w:b/>
                <w:bCs/>
                <w:color w:val="000000"/>
                <w:sz w:val="32"/>
                <w:szCs w:val="32"/>
                <w:lang w:val="en-IN" w:eastAsia="en-IN"/>
              </w:rPr>
              <w:t xml:space="preserve">            </w:t>
            </w:r>
            <w:r w:rsidR="00566298" w:rsidRPr="00DB4C43">
              <w:rPr>
                <w:rFonts w:cs="Arial"/>
                <w:b/>
                <w:bCs/>
                <w:color w:val="000000"/>
                <w:sz w:val="32"/>
                <w:szCs w:val="32"/>
                <w:lang w:val="en-IN" w:eastAsia="en-IN"/>
              </w:rPr>
              <w:t>QMS Template Version Control (</w:t>
            </w:r>
            <w:r w:rsidR="00566298" w:rsidRPr="00DB4C43">
              <w:rPr>
                <w:rFonts w:cs="Arial"/>
                <w:b/>
                <w:bCs/>
                <w:color w:val="000000"/>
                <w:lang w:val="en-IN" w:eastAsia="en-IN"/>
              </w:rPr>
              <w:t>Maintained by QA</w:t>
            </w:r>
            <w:r w:rsidR="00566298" w:rsidRPr="00DB4C43">
              <w:rPr>
                <w:rFonts w:cs="Arial"/>
                <w:b/>
                <w:bCs/>
                <w:color w:val="000000"/>
                <w:sz w:val="24"/>
                <w:szCs w:val="24"/>
                <w:lang w:val="en-IN" w:eastAsia="en-IN"/>
              </w:rPr>
              <w:t>)</w:t>
            </w:r>
          </w:p>
        </w:tc>
      </w:tr>
      <w:tr w:rsidR="00566298" w:rsidRPr="00DB4C43" w14:paraId="6E8FFFD1" w14:textId="77777777" w:rsidTr="5CC5B58E">
        <w:trPr>
          <w:trHeight w:val="405"/>
        </w:trPr>
        <w:tc>
          <w:tcPr>
            <w:tcW w:w="2278" w:type="dxa"/>
            <w:tcBorders>
              <w:top w:val="nil"/>
              <w:left w:val="nil"/>
              <w:bottom w:val="nil"/>
              <w:right w:val="nil"/>
            </w:tcBorders>
            <w:shd w:val="clear" w:color="auto" w:fill="FFFFFF" w:themeFill="background1"/>
            <w:noWrap/>
            <w:vAlign w:val="bottom"/>
            <w:hideMark/>
          </w:tcPr>
          <w:p w14:paraId="72C5D7F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auto" w:fill="FFFFFF" w:themeFill="background1"/>
            <w:noWrap/>
            <w:vAlign w:val="bottom"/>
            <w:hideMark/>
          </w:tcPr>
          <w:p w14:paraId="2AFA6496"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auto" w:fill="FFFFFF" w:themeFill="background1"/>
            <w:noWrap/>
            <w:vAlign w:val="bottom"/>
            <w:hideMark/>
          </w:tcPr>
          <w:p w14:paraId="62F1AA21"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auto" w:fill="FFFFFF" w:themeFill="background1"/>
            <w:noWrap/>
            <w:vAlign w:val="bottom"/>
            <w:hideMark/>
          </w:tcPr>
          <w:p w14:paraId="6C18937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auto" w:fill="FFFFFF" w:themeFill="background1"/>
            <w:noWrap/>
            <w:vAlign w:val="bottom"/>
            <w:hideMark/>
          </w:tcPr>
          <w:p w14:paraId="05DD65FE"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14:paraId="199E7234" w14:textId="77777777" w:rsidR="00566298" w:rsidRPr="00DB4C43" w:rsidRDefault="00566298" w:rsidP="008945F1">
            <w:pPr>
              <w:rPr>
                <w:rFonts w:ascii="Calibri" w:hAnsi="Calibri"/>
                <w:color w:val="000000"/>
                <w:sz w:val="22"/>
                <w:szCs w:val="22"/>
                <w:lang w:val="en-IN" w:eastAsia="en-IN"/>
              </w:rPr>
            </w:pPr>
          </w:p>
        </w:tc>
      </w:tr>
      <w:tr w:rsidR="00566298" w:rsidRPr="00DB4C43" w14:paraId="3D78F9B0" w14:textId="77777777" w:rsidTr="5CC5B58E">
        <w:trPr>
          <w:trHeight w:val="315"/>
        </w:trPr>
        <w:tc>
          <w:tcPr>
            <w:tcW w:w="2278" w:type="dxa"/>
            <w:tcBorders>
              <w:top w:val="single" w:sz="8" w:space="0" w:color="auto"/>
              <w:left w:val="single" w:sz="8" w:space="0" w:color="auto"/>
              <w:bottom w:val="single" w:sz="8" w:space="0" w:color="auto"/>
              <w:right w:val="single" w:sz="8" w:space="0" w:color="auto"/>
            </w:tcBorders>
            <w:shd w:val="clear" w:color="auto" w:fill="E5DFEC" w:themeFill="accent4" w:themeFillTint="33"/>
            <w:vAlign w:val="center"/>
            <w:hideMark/>
          </w:tcPr>
          <w:p w14:paraId="2555E758" w14:textId="77777777" w:rsidR="00566298" w:rsidRPr="00DB4C43" w:rsidRDefault="00566298" w:rsidP="008945F1">
            <w:pPr>
              <w:jc w:val="center"/>
              <w:rPr>
                <w:rFonts w:cs="Arial"/>
                <w:b/>
                <w:bCs/>
                <w:lang w:val="en-IN" w:eastAsia="en-IN"/>
              </w:rPr>
            </w:pPr>
            <w:r w:rsidRPr="00DB4C43">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6B98DC87" w14:textId="77777777" w:rsidR="00566298" w:rsidRPr="00DB4C43" w:rsidRDefault="00566298" w:rsidP="008945F1">
            <w:pPr>
              <w:jc w:val="center"/>
              <w:rPr>
                <w:rFonts w:cs="Arial"/>
                <w:b/>
                <w:bCs/>
                <w:lang w:val="en-IN" w:eastAsia="en-IN"/>
              </w:rPr>
            </w:pPr>
            <w:r w:rsidRPr="00DB4C43">
              <w:rPr>
                <w:rFonts w:cs="Arial"/>
                <w:b/>
                <w:bCs/>
                <w:lang w:val="en-IN" w:eastAsia="en-IN"/>
              </w:rPr>
              <w:t>Version</w:t>
            </w:r>
          </w:p>
        </w:tc>
        <w:tc>
          <w:tcPr>
            <w:tcW w:w="3036" w:type="dxa"/>
            <w:gridSpan w:val="2"/>
            <w:tcBorders>
              <w:top w:val="single" w:sz="8" w:space="0" w:color="auto"/>
              <w:left w:val="nil"/>
              <w:bottom w:val="single" w:sz="8" w:space="0" w:color="auto"/>
              <w:right w:val="single" w:sz="8" w:space="0" w:color="000000" w:themeColor="text1"/>
            </w:tcBorders>
            <w:shd w:val="clear" w:color="auto" w:fill="E5DFEC" w:themeFill="accent4" w:themeFillTint="33"/>
            <w:vAlign w:val="center"/>
            <w:hideMark/>
          </w:tcPr>
          <w:p w14:paraId="625124C5" w14:textId="77777777" w:rsidR="00566298" w:rsidRPr="00DB4C43" w:rsidRDefault="00566298" w:rsidP="008945F1">
            <w:pPr>
              <w:jc w:val="center"/>
              <w:rPr>
                <w:rFonts w:cs="Arial"/>
                <w:b/>
                <w:bCs/>
                <w:lang w:val="en-IN" w:eastAsia="en-IN"/>
              </w:rPr>
            </w:pPr>
            <w:r w:rsidRPr="00DB4C43">
              <w:rPr>
                <w:rFonts w:cs="Arial"/>
                <w:b/>
                <w:bCs/>
                <w:lang w:val="en-IN" w:eastAsia="en-IN"/>
              </w:rPr>
              <w:t>Author</w:t>
            </w:r>
          </w:p>
        </w:tc>
        <w:tc>
          <w:tcPr>
            <w:tcW w:w="2776" w:type="dxa"/>
            <w:gridSpan w:val="2"/>
            <w:tcBorders>
              <w:top w:val="single" w:sz="8" w:space="0" w:color="auto"/>
              <w:left w:val="nil"/>
              <w:bottom w:val="single" w:sz="8" w:space="0" w:color="auto"/>
              <w:right w:val="single" w:sz="8" w:space="0" w:color="000000" w:themeColor="text1"/>
            </w:tcBorders>
            <w:shd w:val="clear" w:color="auto" w:fill="E5DFEC" w:themeFill="accent4" w:themeFillTint="33"/>
            <w:vAlign w:val="center"/>
            <w:hideMark/>
          </w:tcPr>
          <w:p w14:paraId="5DFC91FA" w14:textId="77777777" w:rsidR="00566298" w:rsidRPr="00DB4C43" w:rsidRDefault="00566298" w:rsidP="008945F1">
            <w:pPr>
              <w:jc w:val="center"/>
              <w:rPr>
                <w:rFonts w:cs="Arial"/>
                <w:b/>
                <w:bCs/>
                <w:lang w:val="en-IN" w:eastAsia="en-IN"/>
              </w:rPr>
            </w:pPr>
            <w:r w:rsidRPr="00DB4C43">
              <w:rPr>
                <w:rFonts w:cs="Arial"/>
                <w:b/>
                <w:bCs/>
                <w:lang w:val="en-IN" w:eastAsia="en-IN"/>
              </w:rPr>
              <w:t>Description</w:t>
            </w:r>
          </w:p>
        </w:tc>
      </w:tr>
      <w:tr w:rsidR="009224AC" w:rsidRPr="00DB4C43" w14:paraId="75590C6B" w14:textId="77777777" w:rsidTr="5CC5B58E">
        <w:trPr>
          <w:trHeight w:val="405"/>
        </w:trPr>
        <w:tc>
          <w:tcPr>
            <w:tcW w:w="2278" w:type="dxa"/>
            <w:tcBorders>
              <w:top w:val="nil"/>
              <w:left w:val="single" w:sz="8" w:space="0" w:color="auto"/>
              <w:bottom w:val="single" w:sz="8" w:space="0" w:color="auto"/>
              <w:right w:val="single" w:sz="8" w:space="0" w:color="auto"/>
            </w:tcBorders>
            <w:shd w:val="clear" w:color="auto" w:fill="FFFFFF" w:themeFill="background1"/>
            <w:noWrap/>
            <w:vAlign w:val="bottom"/>
            <w:hideMark/>
          </w:tcPr>
          <w:p w14:paraId="650FB4EB" w14:textId="2A8C6317" w:rsidR="009224AC" w:rsidRPr="00DB4C43" w:rsidRDefault="009224AC" w:rsidP="00ED0717">
            <w:pPr>
              <w:rPr>
                <w:rFonts w:ascii="Calibri" w:hAnsi="Calibri"/>
                <w:color w:val="000000"/>
                <w:sz w:val="22"/>
                <w:szCs w:val="22"/>
                <w:lang w:val="en-IN" w:eastAsia="en-IN"/>
              </w:rPr>
            </w:pPr>
            <w:r w:rsidRPr="00DB4C43">
              <w:rPr>
                <w:rFonts w:ascii="Calibri" w:hAnsi="Calibri"/>
                <w:color w:val="000000"/>
                <w:sz w:val="22"/>
                <w:szCs w:val="22"/>
                <w:lang w:val="en-IN" w:eastAsia="en-IN"/>
              </w:rPr>
              <w:t> </w:t>
            </w:r>
            <w:r w:rsidR="00FF2D35">
              <w:rPr>
                <w:rFonts w:ascii="Calibri" w:hAnsi="Calibri"/>
                <w:color w:val="000000"/>
                <w:sz w:val="22"/>
                <w:szCs w:val="22"/>
                <w:lang w:val="en-IN" w:eastAsia="en-IN"/>
              </w:rPr>
              <w:t>7</w:t>
            </w:r>
            <w:r>
              <w:rPr>
                <w:rFonts w:ascii="Calibri" w:hAnsi="Calibri"/>
                <w:color w:val="000000"/>
                <w:sz w:val="22"/>
                <w:szCs w:val="22"/>
                <w:lang w:val="en-IN" w:eastAsia="en-IN"/>
              </w:rPr>
              <w:t>-</w:t>
            </w:r>
            <w:r w:rsidR="00FF2D35">
              <w:rPr>
                <w:rFonts w:ascii="Calibri" w:hAnsi="Calibri"/>
                <w:color w:val="000000"/>
                <w:sz w:val="22"/>
                <w:szCs w:val="22"/>
                <w:lang w:val="en-IN" w:eastAsia="en-IN"/>
              </w:rPr>
              <w:t>Nov</w:t>
            </w:r>
            <w:r>
              <w:rPr>
                <w:rFonts w:ascii="Calibri" w:hAnsi="Calibri"/>
                <w:color w:val="000000"/>
                <w:sz w:val="22"/>
                <w:szCs w:val="22"/>
                <w:lang w:val="en-IN" w:eastAsia="en-IN"/>
              </w:rPr>
              <w:t>-20</w:t>
            </w:r>
            <w:r w:rsidR="00FF2D35">
              <w:rPr>
                <w:rFonts w:ascii="Calibri" w:hAnsi="Calibri"/>
                <w:color w:val="000000"/>
                <w:sz w:val="22"/>
                <w:szCs w:val="22"/>
                <w:lang w:val="en-IN" w:eastAsia="en-IN"/>
              </w:rPr>
              <w:t>22</w:t>
            </w:r>
          </w:p>
        </w:tc>
        <w:tc>
          <w:tcPr>
            <w:tcW w:w="1701" w:type="dxa"/>
            <w:tcBorders>
              <w:top w:val="nil"/>
              <w:left w:val="nil"/>
              <w:bottom w:val="single" w:sz="8" w:space="0" w:color="auto"/>
              <w:right w:val="nil"/>
            </w:tcBorders>
            <w:shd w:val="clear" w:color="auto" w:fill="FFFFFF" w:themeFill="background1"/>
            <w:noWrap/>
            <w:vAlign w:val="bottom"/>
            <w:hideMark/>
          </w:tcPr>
          <w:p w14:paraId="269C8F5D" w14:textId="77777777" w:rsidR="009224AC" w:rsidRPr="00DB4C43" w:rsidRDefault="009224AC" w:rsidP="00ED0717">
            <w:pPr>
              <w:rPr>
                <w:rFonts w:ascii="Calibri" w:hAnsi="Calibri"/>
                <w:color w:val="000000"/>
                <w:sz w:val="22"/>
                <w:szCs w:val="22"/>
                <w:lang w:val="en-IN" w:eastAsia="en-IN"/>
              </w:rPr>
            </w:pPr>
            <w:r>
              <w:rPr>
                <w:rFonts w:ascii="Calibri" w:hAnsi="Calibri"/>
                <w:color w:val="000000"/>
                <w:sz w:val="22"/>
                <w:szCs w:val="22"/>
                <w:lang w:val="en-IN" w:eastAsia="en-IN"/>
              </w:rPr>
              <w:t>1.0</w:t>
            </w:r>
          </w:p>
        </w:tc>
        <w:tc>
          <w:tcPr>
            <w:tcW w:w="3036" w:type="dxa"/>
            <w:gridSpan w:val="2"/>
            <w:tcBorders>
              <w:top w:val="single" w:sz="8" w:space="0" w:color="auto"/>
              <w:left w:val="single" w:sz="8" w:space="0" w:color="auto"/>
              <w:bottom w:val="single" w:sz="8" w:space="0" w:color="auto"/>
              <w:right w:val="single" w:sz="8" w:space="0" w:color="auto"/>
            </w:tcBorders>
            <w:shd w:val="clear" w:color="auto" w:fill="FFFFFF" w:themeFill="background1"/>
            <w:noWrap/>
            <w:vAlign w:val="bottom"/>
            <w:hideMark/>
          </w:tcPr>
          <w:p w14:paraId="5F349D27"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QA Team</w:t>
            </w:r>
          </w:p>
        </w:tc>
        <w:tc>
          <w:tcPr>
            <w:tcW w:w="2776" w:type="dxa"/>
            <w:gridSpan w:val="2"/>
            <w:tcBorders>
              <w:top w:val="single" w:sz="8" w:space="0" w:color="auto"/>
              <w:left w:val="nil"/>
              <w:bottom w:val="single" w:sz="8" w:space="0" w:color="auto"/>
              <w:right w:val="single" w:sz="8" w:space="0" w:color="auto"/>
            </w:tcBorders>
            <w:shd w:val="clear" w:color="auto" w:fill="FFFFFF" w:themeFill="background1"/>
            <w:vAlign w:val="bottom"/>
            <w:hideMark/>
          </w:tcPr>
          <w:p w14:paraId="007DCE1E"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009224AC" w:rsidRPr="00DB4C43" w14:paraId="23EFFBF2" w14:textId="77777777" w:rsidTr="5CC5B58E">
        <w:trPr>
          <w:trHeight w:val="315"/>
        </w:trPr>
        <w:tc>
          <w:tcPr>
            <w:tcW w:w="2278" w:type="dxa"/>
            <w:tcBorders>
              <w:top w:val="nil"/>
              <w:left w:val="single" w:sz="8" w:space="0" w:color="auto"/>
              <w:bottom w:val="single" w:sz="8" w:space="0" w:color="auto"/>
              <w:right w:val="single" w:sz="8" w:space="0" w:color="auto"/>
            </w:tcBorders>
            <w:shd w:val="clear" w:color="auto" w:fill="FFFFFF" w:themeFill="background1"/>
            <w:noWrap/>
            <w:vAlign w:val="bottom"/>
            <w:hideMark/>
          </w:tcPr>
          <w:p w14:paraId="743E5590"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auto" w:fill="FFFFFF" w:themeFill="background1"/>
            <w:noWrap/>
            <w:vAlign w:val="bottom"/>
            <w:hideMark/>
          </w:tcPr>
          <w:p w14:paraId="166561E3"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auto" w:fill="FFFFFF" w:themeFill="background1"/>
            <w:noWrap/>
            <w:vAlign w:val="bottom"/>
            <w:hideMark/>
          </w:tcPr>
          <w:p w14:paraId="4A68FC95"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auto" w:fill="FFFFFF" w:themeFill="background1"/>
            <w:vAlign w:val="bottom"/>
            <w:hideMark/>
          </w:tcPr>
          <w:p w14:paraId="38AEC608"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51E18A55" w14:textId="77777777" w:rsidTr="5CC5B58E">
        <w:trPr>
          <w:trHeight w:val="315"/>
        </w:trPr>
        <w:tc>
          <w:tcPr>
            <w:tcW w:w="2278" w:type="dxa"/>
            <w:tcBorders>
              <w:top w:val="nil"/>
              <w:left w:val="single" w:sz="8" w:space="0" w:color="auto"/>
              <w:bottom w:val="single" w:sz="8" w:space="0" w:color="auto"/>
              <w:right w:val="single" w:sz="8" w:space="0" w:color="auto"/>
            </w:tcBorders>
            <w:shd w:val="clear" w:color="auto" w:fill="FFFFFF" w:themeFill="background1"/>
            <w:noWrap/>
            <w:vAlign w:val="bottom"/>
            <w:hideMark/>
          </w:tcPr>
          <w:p w14:paraId="48A140FD"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auto" w:fill="FFFFFF" w:themeFill="background1"/>
            <w:noWrap/>
            <w:vAlign w:val="bottom"/>
            <w:hideMark/>
          </w:tcPr>
          <w:p w14:paraId="6D470E16"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auto" w:fill="FFFFFF" w:themeFill="background1"/>
            <w:noWrap/>
            <w:vAlign w:val="bottom"/>
            <w:hideMark/>
          </w:tcPr>
          <w:p w14:paraId="59F45C93"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auto" w:fill="FFFFFF" w:themeFill="background1"/>
            <w:vAlign w:val="bottom"/>
            <w:hideMark/>
          </w:tcPr>
          <w:p w14:paraId="0E90538A"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42B21747" w14:textId="77777777" w:rsidTr="5CC5B58E">
        <w:trPr>
          <w:trHeight w:val="300"/>
        </w:trPr>
        <w:tc>
          <w:tcPr>
            <w:tcW w:w="2278" w:type="dxa"/>
            <w:tcBorders>
              <w:top w:val="nil"/>
              <w:left w:val="single" w:sz="8" w:space="0" w:color="auto"/>
              <w:bottom w:val="single" w:sz="4" w:space="0" w:color="auto"/>
              <w:right w:val="single" w:sz="8" w:space="0" w:color="auto"/>
            </w:tcBorders>
            <w:shd w:val="clear" w:color="auto" w:fill="FFFFFF" w:themeFill="background1"/>
            <w:noWrap/>
            <w:vAlign w:val="bottom"/>
            <w:hideMark/>
          </w:tcPr>
          <w:p w14:paraId="5484B75E"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4" w:space="0" w:color="auto"/>
              <w:right w:val="nil"/>
            </w:tcBorders>
            <w:shd w:val="clear" w:color="auto" w:fill="FFFFFF" w:themeFill="background1"/>
            <w:noWrap/>
            <w:vAlign w:val="bottom"/>
            <w:hideMark/>
          </w:tcPr>
          <w:p w14:paraId="027B7ED9"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4" w:space="0" w:color="auto"/>
              <w:right w:val="single" w:sz="8" w:space="0" w:color="auto"/>
            </w:tcBorders>
            <w:shd w:val="clear" w:color="auto" w:fill="FFFFFF" w:themeFill="background1"/>
            <w:noWrap/>
            <w:vAlign w:val="bottom"/>
            <w:hideMark/>
          </w:tcPr>
          <w:p w14:paraId="56BDFB4F"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4" w:space="0" w:color="auto"/>
              <w:right w:val="single" w:sz="8" w:space="0" w:color="auto"/>
            </w:tcBorders>
            <w:shd w:val="clear" w:color="auto" w:fill="FFFFFF" w:themeFill="background1"/>
            <w:vAlign w:val="bottom"/>
            <w:hideMark/>
          </w:tcPr>
          <w:p w14:paraId="515EF38C"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14:paraId="4533DB54" w14:textId="77777777" w:rsidR="00566298" w:rsidRDefault="00566298" w:rsidP="00566298">
      <w:pPr>
        <w:rPr>
          <w:rFonts w:cs="Arial"/>
          <w:lang w:val="fr-FR"/>
        </w:rPr>
      </w:pPr>
    </w:p>
    <w:p w14:paraId="71720BDD" w14:textId="77777777" w:rsidR="00566298" w:rsidRDefault="00566298" w:rsidP="00566298"/>
    <w:p w14:paraId="3F3E2222" w14:textId="77777777" w:rsidR="00566298" w:rsidRDefault="00566298" w:rsidP="00566298">
      <w:pPr>
        <w:numPr>
          <w:ins w:id="149" w:author="Unknown"/>
        </w:numPr>
        <w:autoSpaceDE w:val="0"/>
        <w:autoSpaceDN w:val="0"/>
        <w:adjustRightInd w:val="0"/>
        <w:rPr>
          <w:rFonts w:ascii="Arial" w:hAnsi="Arial" w:cs="Arial"/>
          <w:color w:val="3366FF"/>
        </w:rPr>
      </w:pPr>
    </w:p>
    <w:p w14:paraId="4DB04E23" w14:textId="77777777" w:rsidR="00F304DA" w:rsidRPr="002E66F4" w:rsidRDefault="002E66F4" w:rsidP="002E66F4">
      <w:pPr>
        <w:pStyle w:val="InfoBlue"/>
        <w:jc w:val="both"/>
        <w:rPr>
          <w:rFonts w:ascii="Arial" w:hAnsi="Arial" w:cs="Arial"/>
        </w:rPr>
      </w:pPr>
      <w:r w:rsidRPr="002E66F4">
        <w:rPr>
          <w:rFonts w:ascii="Arial" w:hAnsi="Arial" w:cs="Arial"/>
        </w:rPr>
        <w:t xml:space="preserve"> </w:t>
      </w:r>
    </w:p>
    <w:sectPr w:rsidR="00F304DA" w:rsidRPr="002E66F4" w:rsidSect="005D2662">
      <w:headerReference w:type="default" r:id="rId24"/>
      <w:footerReference w:type="default" r:id="rId25"/>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165C2" w14:textId="77777777" w:rsidR="00090457" w:rsidRDefault="00090457">
      <w:r>
        <w:separator/>
      </w:r>
    </w:p>
  </w:endnote>
  <w:endnote w:type="continuationSeparator" w:id="0">
    <w:p w14:paraId="2DBCF5D2" w14:textId="77777777" w:rsidR="00090457" w:rsidRDefault="00090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35BC" w14:textId="77777777" w:rsidR="001F5AD1" w:rsidRDefault="005D2662">
    <w:pPr>
      <w:pStyle w:val="Footer"/>
      <w:framePr w:wrap="around" w:vAnchor="text" w:hAnchor="margin"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14:paraId="52CF6B40" w14:textId="77777777" w:rsidR="001F5AD1" w:rsidRDefault="001F5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89DA7" w14:textId="77777777" w:rsidR="008B5D40" w:rsidRDefault="008B5D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8551" w14:textId="77777777" w:rsidR="008B5D40" w:rsidRDefault="008B5D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0521" w14:textId="12634FF4" w:rsidR="00566298" w:rsidRDefault="00566298" w:rsidP="00566298">
    <w:pPr>
      <w:pStyle w:val="Footer"/>
      <w:pBdr>
        <w:top w:val="single" w:sz="4" w:space="1" w:color="auto"/>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B0489F">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t>Standard Template Version 2.2</w:t>
    </w:r>
    <w:r>
      <w:tab/>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r>
      <w:fldChar w:fldCharType="begin"/>
    </w:r>
    <w:r>
      <w:instrText>NUMPAGES</w:instrText>
    </w:r>
    <w:r>
      <w:fldChar w:fldCharType="separate"/>
    </w:r>
    <w:r w:rsidR="008B5D40">
      <w:rPr>
        <w:noProof/>
      </w:rPr>
      <w:t>13</w:t>
    </w:r>
    <w:r>
      <w:fldChar w:fldCharType="end"/>
    </w:r>
    <w:r>
      <w:tab/>
    </w:r>
  </w:p>
  <w:p w14:paraId="63E5AC1C" w14:textId="77777777" w:rsidR="00566298" w:rsidRDefault="00566298"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D08A84D" w14:textId="52B4F34E" w:rsidR="001F5AD1" w:rsidRPr="00566298" w:rsidRDefault="00566298" w:rsidP="00566298">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B0489F">
      <w:rPr>
        <w:bCs/>
        <w:i/>
        <w:noProof/>
        <w:snapToGrid w:val="0"/>
        <w:sz w:val="14"/>
      </w:rPr>
      <w:t>11/09/2022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7C433" w14:textId="77777777" w:rsidR="00090457" w:rsidRDefault="00090457">
      <w:r>
        <w:separator/>
      </w:r>
    </w:p>
  </w:footnote>
  <w:footnote w:type="continuationSeparator" w:id="0">
    <w:p w14:paraId="27DD5182" w14:textId="77777777" w:rsidR="00090457" w:rsidRDefault="00090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6E3FE" w14:textId="77777777" w:rsidR="008B5D40" w:rsidRDefault="008B5D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9F30" w14:textId="77777777" w:rsidR="001F5AD1" w:rsidRDefault="008B5D40">
    <w:pPr>
      <w:pStyle w:val="Header"/>
      <w:rPr>
        <w:sz w:val="32"/>
      </w:rPr>
    </w:pPr>
    <w:r>
      <w:rPr>
        <w:noProof/>
      </w:rPr>
      <w:drawing>
        <wp:inline distT="0" distB="0" distL="0" distR="0" wp14:anchorId="3D9122EC" wp14:editId="03F59014">
          <wp:extent cx="1524000" cy="388620"/>
          <wp:effectExtent l="0" t="0" r="0" b="0"/>
          <wp:docPr id="3"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D6FF" w14:textId="77777777" w:rsidR="008B5D40" w:rsidRDefault="008B5D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F6E6" w14:textId="77777777" w:rsidR="001F5AD1" w:rsidRDefault="001F5AD1">
    <w:pPr>
      <w:pStyle w:val="Header"/>
      <w:pBdr>
        <w:bottom w:val="single" w:sz="4" w:space="1" w:color="auto"/>
      </w:pBdr>
    </w:pPr>
    <w:r>
      <w:t xml:space="preserve">                                             </w:t>
    </w:r>
  </w:p>
  <w:p w14:paraId="623D9611" w14:textId="77777777" w:rsidR="001F5AD1" w:rsidRDefault="001F5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1AB1AA4"/>
    <w:multiLevelType w:val="multilevel"/>
    <w:tmpl w:val="84F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51595"/>
    <w:multiLevelType w:val="multilevel"/>
    <w:tmpl w:val="84149C7E"/>
    <w:numStyleLink w:val="Headings2"/>
  </w:abstractNum>
  <w:abstractNum w:abstractNumId="7"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7E4583"/>
    <w:multiLevelType w:val="multilevel"/>
    <w:tmpl w:val="0ABC3322"/>
    <w:numStyleLink w:val="Headings"/>
  </w:abstractNum>
  <w:abstractNum w:abstractNumId="9"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1"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1177" w:hanging="43"/>
      </w:pPr>
      <w:rPr>
        <w:rFonts w:ascii="Arial" w:hAnsi="Arial" w:hint="default"/>
        <w:sz w:val="24"/>
      </w:rPr>
    </w:lvl>
    <w:lvl w:ilvl="2">
      <w:start w:val="1"/>
      <w:numFmt w:val="decimal"/>
      <w:pStyle w:val="Heading3"/>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2" w15:restartNumberingAfterBreak="0">
    <w:nsid w:val="79DA7507"/>
    <w:multiLevelType w:val="multilevel"/>
    <w:tmpl w:val="7B9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044554">
    <w:abstractNumId w:val="9"/>
  </w:num>
  <w:num w:numId="2" w16cid:durableId="608895569">
    <w:abstractNumId w:val="7"/>
  </w:num>
  <w:num w:numId="3" w16cid:durableId="694304973">
    <w:abstractNumId w:val="8"/>
  </w:num>
  <w:num w:numId="4" w16cid:durableId="1345135249">
    <w:abstractNumId w:val="11"/>
  </w:num>
  <w:num w:numId="5" w16cid:durableId="1928728168">
    <w:abstractNumId w:val="6"/>
  </w:num>
  <w:num w:numId="6" w16cid:durableId="961426759">
    <w:abstractNumId w:val="12"/>
  </w:num>
  <w:num w:numId="7" w16cid:durableId="1464807600">
    <w:abstractNumId w:val="11"/>
  </w:num>
  <w:num w:numId="8" w16cid:durableId="1920212721">
    <w:abstractNumId w:val="11"/>
  </w:num>
  <w:num w:numId="9" w16cid:durableId="339546152">
    <w:abstractNumId w:val="11"/>
  </w:num>
  <w:num w:numId="10" w16cid:durableId="801777060">
    <w:abstractNumId w:val="11"/>
  </w:num>
  <w:num w:numId="11" w16cid:durableId="238558577">
    <w:abstractNumId w:val="11"/>
  </w:num>
  <w:num w:numId="12" w16cid:durableId="1232740509">
    <w:abstractNumId w:val="11"/>
  </w:num>
  <w:num w:numId="13" w16cid:durableId="766343469">
    <w:abstractNumId w:val="10"/>
  </w:num>
  <w:num w:numId="14" w16cid:durableId="2085175341">
    <w:abstractNumId w:val="11"/>
  </w:num>
  <w:num w:numId="15" w16cid:durableId="20785615">
    <w:abstractNumId w:val="11"/>
  </w:num>
  <w:num w:numId="16" w16cid:durableId="1814441447">
    <w:abstractNumId w:val="11"/>
  </w:num>
  <w:num w:numId="17" w16cid:durableId="871577044">
    <w:abstractNumId w:val="11"/>
  </w:num>
  <w:num w:numId="18" w16cid:durableId="1682392379">
    <w:abstractNumId w:val="11"/>
  </w:num>
  <w:num w:numId="19" w16cid:durableId="2130856293">
    <w:abstractNumId w:val="11"/>
  </w:num>
  <w:num w:numId="20" w16cid:durableId="680013797">
    <w:abstractNumId w:val="11"/>
  </w:num>
  <w:num w:numId="21" w16cid:durableId="1404907222">
    <w:abstractNumId w:val="5"/>
  </w:num>
  <w:num w:numId="22" w16cid:durableId="2120643051">
    <w:abstractNumId w:val="11"/>
  </w:num>
  <w:num w:numId="23" w16cid:durableId="1376663018">
    <w:abstractNumId w:val="11"/>
  </w:num>
  <w:num w:numId="24" w16cid:durableId="882789741">
    <w:abstractNumId w:val="11"/>
  </w:num>
  <w:num w:numId="25" w16cid:durableId="953365554">
    <w:abstractNumId w:val="11"/>
  </w:num>
  <w:num w:numId="26" w16cid:durableId="718240270">
    <w:abstractNumId w:val="11"/>
  </w:num>
  <w:num w:numId="27" w16cid:durableId="1623682288">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30E92"/>
    <w:rsid w:val="000324B3"/>
    <w:rsid w:val="00032C69"/>
    <w:rsid w:val="00050714"/>
    <w:rsid w:val="00065178"/>
    <w:rsid w:val="00090457"/>
    <w:rsid w:val="000A3F25"/>
    <w:rsid w:val="000C58FF"/>
    <w:rsid w:val="000C74B2"/>
    <w:rsid w:val="001267B1"/>
    <w:rsid w:val="00140A70"/>
    <w:rsid w:val="001677D9"/>
    <w:rsid w:val="00190A45"/>
    <w:rsid w:val="00193769"/>
    <w:rsid w:val="0019538E"/>
    <w:rsid w:val="00196E7D"/>
    <w:rsid w:val="001E2AC5"/>
    <w:rsid w:val="001F5AD1"/>
    <w:rsid w:val="002039EE"/>
    <w:rsid w:val="00231E2A"/>
    <w:rsid w:val="0026159B"/>
    <w:rsid w:val="00272E71"/>
    <w:rsid w:val="002B5A72"/>
    <w:rsid w:val="002C3590"/>
    <w:rsid w:val="002D1D3E"/>
    <w:rsid w:val="002D3470"/>
    <w:rsid w:val="002E66F4"/>
    <w:rsid w:val="00312430"/>
    <w:rsid w:val="00333A76"/>
    <w:rsid w:val="0033685F"/>
    <w:rsid w:val="003751D9"/>
    <w:rsid w:val="003D2BCF"/>
    <w:rsid w:val="004327CC"/>
    <w:rsid w:val="0045480B"/>
    <w:rsid w:val="00456D34"/>
    <w:rsid w:val="004571E7"/>
    <w:rsid w:val="004A199F"/>
    <w:rsid w:val="004A27EA"/>
    <w:rsid w:val="004B7DE6"/>
    <w:rsid w:val="004F2AC9"/>
    <w:rsid w:val="004F467C"/>
    <w:rsid w:val="005062FD"/>
    <w:rsid w:val="0052055C"/>
    <w:rsid w:val="00566298"/>
    <w:rsid w:val="005B39C4"/>
    <w:rsid w:val="005B62C5"/>
    <w:rsid w:val="005D2662"/>
    <w:rsid w:val="005D684C"/>
    <w:rsid w:val="005D7E81"/>
    <w:rsid w:val="005E7584"/>
    <w:rsid w:val="00632C3B"/>
    <w:rsid w:val="00653A0C"/>
    <w:rsid w:val="00694D79"/>
    <w:rsid w:val="006A5DBA"/>
    <w:rsid w:val="006B1DE1"/>
    <w:rsid w:val="006B33B2"/>
    <w:rsid w:val="006B3C2A"/>
    <w:rsid w:val="006C7879"/>
    <w:rsid w:val="00736F04"/>
    <w:rsid w:val="0073708D"/>
    <w:rsid w:val="00792C08"/>
    <w:rsid w:val="007B3018"/>
    <w:rsid w:val="007B42B5"/>
    <w:rsid w:val="007D4C5D"/>
    <w:rsid w:val="007E0CDC"/>
    <w:rsid w:val="00851F85"/>
    <w:rsid w:val="00865897"/>
    <w:rsid w:val="00871083"/>
    <w:rsid w:val="00873023"/>
    <w:rsid w:val="00890D9A"/>
    <w:rsid w:val="00890EBD"/>
    <w:rsid w:val="008B5D40"/>
    <w:rsid w:val="009009C1"/>
    <w:rsid w:val="00912B13"/>
    <w:rsid w:val="009224AC"/>
    <w:rsid w:val="009356BA"/>
    <w:rsid w:val="009561DA"/>
    <w:rsid w:val="009B0A63"/>
    <w:rsid w:val="009D4FE0"/>
    <w:rsid w:val="009E53F2"/>
    <w:rsid w:val="009F0B60"/>
    <w:rsid w:val="009F17B5"/>
    <w:rsid w:val="00A20F89"/>
    <w:rsid w:val="00A45379"/>
    <w:rsid w:val="00A610A4"/>
    <w:rsid w:val="00A87F10"/>
    <w:rsid w:val="00AA4823"/>
    <w:rsid w:val="00AC0D57"/>
    <w:rsid w:val="00AD0765"/>
    <w:rsid w:val="00AD5DC7"/>
    <w:rsid w:val="00AE5C5C"/>
    <w:rsid w:val="00AE6DDE"/>
    <w:rsid w:val="00B0489F"/>
    <w:rsid w:val="00B06D05"/>
    <w:rsid w:val="00B1405F"/>
    <w:rsid w:val="00B25D84"/>
    <w:rsid w:val="00B3576D"/>
    <w:rsid w:val="00B40796"/>
    <w:rsid w:val="00B43C09"/>
    <w:rsid w:val="00B563A7"/>
    <w:rsid w:val="00B75BEA"/>
    <w:rsid w:val="00B85653"/>
    <w:rsid w:val="00BA0476"/>
    <w:rsid w:val="00BA5496"/>
    <w:rsid w:val="00BB1ADA"/>
    <w:rsid w:val="00BB6EB1"/>
    <w:rsid w:val="00BC43AA"/>
    <w:rsid w:val="00BE57D7"/>
    <w:rsid w:val="00C01701"/>
    <w:rsid w:val="00C2035B"/>
    <w:rsid w:val="00C26C21"/>
    <w:rsid w:val="00C46133"/>
    <w:rsid w:val="00C57D33"/>
    <w:rsid w:val="00C720DA"/>
    <w:rsid w:val="00CC5448"/>
    <w:rsid w:val="00CE5AD2"/>
    <w:rsid w:val="00CF4F00"/>
    <w:rsid w:val="00D00827"/>
    <w:rsid w:val="00D10D5F"/>
    <w:rsid w:val="00D22E79"/>
    <w:rsid w:val="00D67B7B"/>
    <w:rsid w:val="00DA08F8"/>
    <w:rsid w:val="00DA6E32"/>
    <w:rsid w:val="00E120EC"/>
    <w:rsid w:val="00E1225E"/>
    <w:rsid w:val="00E431BD"/>
    <w:rsid w:val="00E51459"/>
    <w:rsid w:val="00EC2EE4"/>
    <w:rsid w:val="00ED14C1"/>
    <w:rsid w:val="00ED2482"/>
    <w:rsid w:val="00ED6EDC"/>
    <w:rsid w:val="00EF4B9D"/>
    <w:rsid w:val="00F10138"/>
    <w:rsid w:val="00F13B00"/>
    <w:rsid w:val="00F2217B"/>
    <w:rsid w:val="00F23725"/>
    <w:rsid w:val="00F304DA"/>
    <w:rsid w:val="00F34E05"/>
    <w:rsid w:val="00F46DA6"/>
    <w:rsid w:val="00F60A20"/>
    <w:rsid w:val="00F65EB4"/>
    <w:rsid w:val="00F6799C"/>
    <w:rsid w:val="00F7103C"/>
    <w:rsid w:val="00F73B5D"/>
    <w:rsid w:val="00F748A1"/>
    <w:rsid w:val="00F81340"/>
    <w:rsid w:val="00F96124"/>
    <w:rsid w:val="00FB59AC"/>
    <w:rsid w:val="00FD12E4"/>
    <w:rsid w:val="00FD298B"/>
    <w:rsid w:val="00FE3ABB"/>
    <w:rsid w:val="00FE5701"/>
    <w:rsid w:val="00FF2D35"/>
    <w:rsid w:val="2C0F53F0"/>
    <w:rsid w:val="3BA54472"/>
    <w:rsid w:val="4BCF7AB9"/>
    <w:rsid w:val="5CC5B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A1A7B"/>
  <w15:docId w15:val="{5F135845-B973-43EF-A9FE-4312A0C2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5871">
      <w:bodyDiv w:val="1"/>
      <w:marLeft w:val="0"/>
      <w:marRight w:val="0"/>
      <w:marTop w:val="0"/>
      <w:marBottom w:val="0"/>
      <w:divBdr>
        <w:top w:val="none" w:sz="0" w:space="0" w:color="auto"/>
        <w:left w:val="none" w:sz="0" w:space="0" w:color="auto"/>
        <w:bottom w:val="none" w:sz="0" w:space="0" w:color="auto"/>
        <w:right w:val="none" w:sz="0" w:space="0" w:color="auto"/>
      </w:divBdr>
      <w:divsChild>
        <w:div w:id="2070613464">
          <w:marLeft w:val="0"/>
          <w:marRight w:val="0"/>
          <w:marTop w:val="0"/>
          <w:marBottom w:val="0"/>
          <w:divBdr>
            <w:top w:val="none" w:sz="0" w:space="0" w:color="auto"/>
            <w:left w:val="none" w:sz="0" w:space="0" w:color="auto"/>
            <w:bottom w:val="none" w:sz="0" w:space="0" w:color="auto"/>
            <w:right w:val="none" w:sz="0" w:space="0" w:color="auto"/>
          </w:divBdr>
        </w:div>
      </w:divsChild>
    </w:div>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en.wikipedia.org/wiki/Data_transformation"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en.wikipedia.org/w/index.php?title=Data_consolidation&amp;action=edit&amp;redlink=1" TargetMode="Externa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en.wikipedia.org/wiki/Data_mediation"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3" ma:contentTypeDescription="Create a new document." ma:contentTypeScope="" ma:versionID="2f07b49ede1ee33b5b8bb8c2cefed6a1">
  <xsd:schema xmlns:xsd="http://www.w3.org/2001/XMLSchema" xmlns:xs="http://www.w3.org/2001/XMLSchema" xmlns:p="http://schemas.microsoft.com/office/2006/metadata/properties" xmlns:ns2="2b84eb40-9918-4ecf-b9ca-64c519ae940e" targetNamespace="http://schemas.microsoft.com/office/2006/metadata/properties" ma:root="true" ma:fieldsID="1bca3101a6866fa7ad946465c47bb34d" ns2:_="">
    <xsd:import namespace="2b84eb40-9918-4ecf-b9ca-64c519ae940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2.xml><?xml version="1.0" encoding="utf-8"?>
<ds:datastoreItem xmlns:ds="http://schemas.openxmlformats.org/officeDocument/2006/customXml" ds:itemID="{A5504C3F-A715-4F6B-B109-9A9764267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4eb40-9918-4ecf-b9ca-64c519ae94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4.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QT_HLD &amp; LLD</Template>
  <TotalTime>67</TotalTime>
  <Pages>17</Pages>
  <Words>4107</Words>
  <Characters>23412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Capgemini Technology Services India Ltd</vt:lpstr>
    </vt:vector>
  </TitlesOfParts>
  <Company>Capgemini India Private Limited</Company>
  <LinksUpToDate>false</LinksUpToDate>
  <CharactersWithSpaces>27465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Shabnum Khatoon[Capg-93]</cp:lastModifiedBy>
  <cp:revision>7</cp:revision>
  <dcterms:created xsi:type="dcterms:W3CDTF">2022-03-08T15:07:00Z</dcterms:created>
  <dcterms:modified xsi:type="dcterms:W3CDTF">2022-11-09T05:30:00Z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Order">
    <vt:r8>233500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